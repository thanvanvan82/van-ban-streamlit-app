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Ind w:w="-113" w:type="dxa"/>
        <w:tblLayout w:type="fixed"/>
        <w:tblCellMar>
          <w:left w:w="85" w:type="dxa"/>
          <w:right w:w="85" w:type="dxa"/>
        </w:tblCellMar>
        <w:tblLook w:val="0000" w:firstRow="0" w:lastRow="0" w:firstColumn="0" w:lastColumn="0" w:noHBand="0" w:noVBand="0"/>
      </w:tblPr>
      <w:tblGrid>
        <w:gridCol w:w="4338"/>
        <w:gridCol w:w="5220"/>
      </w:tblGrid>
      <w:tr w:rsidR="00CA3E3E" w:rsidRPr="00CD07A2" w14:paraId="01DAA890" w14:textId="77777777" w:rsidTr="00562352">
        <w:trPr>
          <w:cantSplit/>
          <w:trHeight w:val="735"/>
        </w:trPr>
        <w:tc>
          <w:tcPr>
            <w:tcW w:w="4338" w:type="dxa"/>
          </w:tcPr>
          <w:p w14:paraId="7CD8616C" w14:textId="5C7328AC" w:rsidR="00CA3E3E" w:rsidRPr="00CD07A2" w:rsidRDefault="00562352" w:rsidP="00CA3E3E">
            <w:pPr>
              <w:spacing w:after="0" w:line="240" w:lineRule="auto"/>
              <w:jc w:val="center"/>
              <w:rPr>
                <w:rFonts w:ascii="Times New Roman" w:eastAsia="Times New Roman" w:hAnsi="Times New Roman" w:cs="Times New Roman"/>
                <w:sz w:val="20"/>
                <w:szCs w:val="24"/>
              </w:rPr>
            </w:pPr>
            <w:r>
              <w:rPr>
                <w:rFonts w:ascii="Times New Roman" w:eastAsia="Times New Roman" w:hAnsi="Times New Roman" w:cs="Times New Roman"/>
                <w:noProof/>
                <w:sz w:val="24"/>
                <w:szCs w:val="28"/>
              </w:rPr>
              <w:t>BỘ NÔNG NGHIỆP VÀ MÔI TRƯỜNG</w:t>
            </w:r>
          </w:p>
          <w:p w14:paraId="141E6672" w14:textId="7042D67D"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39136" behindDoc="0" locked="0" layoutInCell="1" allowOverlap="1" wp14:anchorId="05971C19" wp14:editId="773B494E">
                      <wp:simplePos x="0" y="0"/>
                      <wp:positionH relativeFrom="column">
                        <wp:posOffset>786765</wp:posOffset>
                      </wp:positionH>
                      <wp:positionV relativeFrom="paragraph">
                        <wp:posOffset>219075</wp:posOffset>
                      </wp:positionV>
                      <wp:extent cx="899795" cy="0"/>
                      <wp:effectExtent l="0" t="0" r="3365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2A11A" id="Straight Connector 24"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95pt,17.25pt" to="132.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"/>
                  </w:pict>
                </mc:Fallback>
              </mc:AlternateContent>
            </w:r>
            <w:r w:rsidRPr="00CD07A2">
              <w:rPr>
                <w:rFonts w:ascii="Times New Roman" w:eastAsia="Times New Roman" w:hAnsi="Times New Roman" w:cs="Times New Roman"/>
                <w:b/>
                <w:bCs/>
                <w:sz w:val="24"/>
                <w:szCs w:val="26"/>
              </w:rPr>
              <w:t>TRƯỜNG ĐẠI HỌC THỦY LỢI</w:t>
            </w:r>
          </w:p>
        </w:tc>
        <w:tc>
          <w:tcPr>
            <w:tcW w:w="5220" w:type="dxa"/>
          </w:tcPr>
          <w:p w14:paraId="6D4CE0C7" w14:textId="77777777"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Times New Roman" w:eastAsia="Times New Roman" w:hAnsi="Times New Roman" w:cs="Times New Roman"/>
                <w:b/>
                <w:bCs/>
                <w:sz w:val="24"/>
                <w:szCs w:val="26"/>
              </w:rPr>
              <w:t xml:space="preserve">CỘNG HOÀ XÃ HỘI CHỦ NGHĨA VIỆT </w:t>
            </w:r>
            <w:smartTag w:uri="urn:schemas-microsoft-com:office:smarttags" w:element="country-region">
              <w:smartTag w:uri="urn:schemas-microsoft-com:office:smarttags" w:element="place">
                <w:r w:rsidRPr="00CD07A2">
                  <w:rPr>
                    <w:rFonts w:ascii="Times New Roman" w:eastAsia="Times New Roman" w:hAnsi="Times New Roman" w:cs="Times New Roman"/>
                    <w:b/>
                    <w:bCs/>
                    <w:sz w:val="24"/>
                    <w:szCs w:val="26"/>
                  </w:rPr>
                  <w:t>NAM</w:t>
                </w:r>
              </w:smartTag>
            </w:smartTag>
          </w:p>
          <w:p w14:paraId="3958296E" w14:textId="77777777" w:rsidR="00CA3E3E" w:rsidRPr="00CD07A2" w:rsidRDefault="00CA3E3E" w:rsidP="00CA3E3E">
            <w:pPr>
              <w:spacing w:after="0" w:line="240" w:lineRule="auto"/>
              <w:jc w:val="center"/>
              <w:rPr>
                <w:rFonts w:ascii="Times New Roman" w:eastAsia="Times New Roman" w:hAnsi="Times New Roman" w:cs="Times New Roman"/>
                <w:b/>
                <w:bCs/>
                <w:sz w:val="26"/>
                <w:szCs w:val="26"/>
              </w:rPr>
            </w:pPr>
            <w:r w:rsidRPr="00CD07A2">
              <w:rPr>
                <w:rFonts w:ascii="Times New Roman" w:eastAsia="Times New Roman" w:hAnsi="Times New Roman" w:cs="Times New Roman"/>
                <w:b/>
                <w:bCs/>
                <w:sz w:val="26"/>
                <w:szCs w:val="26"/>
              </w:rPr>
              <w:t>Độc lập - Tự do - Hạnh phúc</w:t>
            </w:r>
          </w:p>
          <w:p w14:paraId="063A339C" w14:textId="08214BD4"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40160" behindDoc="0" locked="0" layoutInCell="1" allowOverlap="1" wp14:anchorId="111D9498" wp14:editId="7FFE6E33">
                      <wp:simplePos x="0" y="0"/>
                      <wp:positionH relativeFrom="column">
                        <wp:posOffset>593090</wp:posOffset>
                      </wp:positionH>
                      <wp:positionV relativeFrom="paragraph">
                        <wp:posOffset>45085</wp:posOffset>
                      </wp:positionV>
                      <wp:extent cx="2033270" cy="0"/>
                      <wp:effectExtent l="0" t="0" r="2413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3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27F4" id="Straight Connector 23"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7pt,3.55pt" to="20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"/>
                  </w:pict>
                </mc:Fallback>
              </mc:AlternateContent>
            </w:r>
          </w:p>
        </w:tc>
      </w:tr>
    </w:tbl>
    <w:p w14:paraId="45E25212" w14:textId="77777777" w:rsidR="00CA3E3E" w:rsidRPr="00CD07A2" w:rsidRDefault="00CA3E3E" w:rsidP="00CA3E3E">
      <w:pPr>
        <w:spacing w:after="0" w:line="240" w:lineRule="auto"/>
        <w:ind w:right="-1"/>
        <w:jc w:val="center"/>
        <w:rPr>
          <w:rFonts w:ascii="Times New Roman" w:eastAsia="Times New Roman" w:hAnsi="Times New Roman" w:cs="Times New Roman"/>
          <w:b/>
          <w:bCs/>
          <w:sz w:val="26"/>
          <w:szCs w:val="28"/>
        </w:rPr>
      </w:pPr>
    </w:p>
    <w:p w14:paraId="167343E0" w14:textId="5048EDD3" w:rsidR="00CA3E3E" w:rsidRPr="00CD07A2" w:rsidRDefault="00CA3E3E" w:rsidP="00CA3E3E">
      <w:pPr>
        <w:spacing w:before="120" w:after="0" w:line="288" w:lineRule="auto"/>
        <w:ind w:right="-1"/>
        <w:jc w:val="center"/>
        <w:rPr>
          <w:rFonts w:ascii="Times New Roman" w:eastAsia="Times New Roman" w:hAnsi="Times New Roman" w:cs="Times New Roman"/>
          <w:b/>
          <w:bCs/>
          <w:sz w:val="28"/>
          <w:szCs w:val="28"/>
        </w:rPr>
      </w:pPr>
      <w:r w:rsidRPr="00CD07A2">
        <w:rPr>
          <w:rFonts w:ascii="Times New Roman" w:eastAsia="Times New Roman" w:hAnsi="Times New Roman" w:cs="Times New Roman"/>
          <w:b/>
          <w:bCs/>
          <w:sz w:val="28"/>
          <w:szCs w:val="28"/>
        </w:rPr>
        <w:t>QUY</w:t>
      </w:r>
      <w:r w:rsidR="00EF4208">
        <w:rPr>
          <w:rFonts w:ascii="Times New Roman" w:eastAsia="Times New Roman" w:hAnsi="Times New Roman" w:cs="Times New Roman"/>
          <w:b/>
          <w:bCs/>
          <w:sz w:val="28"/>
          <w:szCs w:val="28"/>
        </w:rPr>
        <w:t xml:space="preserve"> CHẾ</w:t>
      </w:r>
    </w:p>
    <w:p w14:paraId="66629DE9" w14:textId="4F8377AF" w:rsidR="00AC1647" w:rsidRDefault="002B379D" w:rsidP="00CA3E3E">
      <w:pPr>
        <w:spacing w:after="0"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D5ED139" w14:textId="77777777" w:rsidR="00A45C2F" w:rsidRPr="00676CBD" w:rsidRDefault="00A45C2F" w:rsidP="00A45C2F">
      <w:pPr>
        <w:spacing w:after="0" w:line="276" w:lineRule="auto"/>
        <w:jc w:val="center"/>
        <w:rPr>
          <w:rFonts w:ascii="Times New Roman" w:hAnsi="Times New Roman" w:cs="Times New Roman"/>
          <w:b/>
          <w:bCs/>
          <w:sz w:val="28"/>
          <w:szCs w:val="28"/>
          <w:lang w:val="vi-VN"/>
        </w:rPr>
      </w:pPr>
      <w:r w:rsidRPr="00676CBD">
        <w:rPr>
          <w:rFonts w:ascii="Times New Roman" w:hAnsi="Times New Roman" w:cs="Times New Roman"/>
          <w:i/>
          <w:iCs/>
          <w:sz w:val="26"/>
          <w:szCs w:val="26"/>
          <w:lang w:val="vi-VN"/>
        </w:rPr>
        <w:t>(Ban hành kèm theo Quyết định số: ……/ QĐ-ĐH, ĐHTL ngày …. tháng…..năm 2025 của Hiệu trưởng Trường Đại học Thủy lợi)</w:t>
      </w:r>
    </w:p>
    <w:p w14:paraId="0E97D10B" w14:textId="7F746C98" w:rsidR="00CA3E3E" w:rsidRPr="000121AF" w:rsidRDefault="00CA3E3E" w:rsidP="00CA3E3E">
      <w:pPr>
        <w:autoSpaceDE w:val="0"/>
        <w:autoSpaceDN w:val="0"/>
        <w:spacing w:before="120" w:after="0" w:line="300" w:lineRule="exact"/>
        <w:jc w:val="center"/>
        <w:rPr>
          <w:rFonts w:ascii="Times New Roman" w:eastAsia="Times New Roman" w:hAnsi="Times New Roman" w:cs="Times New Roman"/>
          <w:b/>
          <w:bCs/>
          <w:sz w:val="28"/>
          <w:szCs w:val="28"/>
          <w:lang w:val="vi-VN"/>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38112" behindDoc="0" locked="0" layoutInCell="0" allowOverlap="1" wp14:anchorId="36DA56D3" wp14:editId="3C17FDE7">
                <wp:simplePos x="0" y="0"/>
                <wp:positionH relativeFrom="column">
                  <wp:posOffset>2378710</wp:posOffset>
                </wp:positionH>
                <wp:positionV relativeFrom="paragraph">
                  <wp:posOffset>52704</wp:posOffset>
                </wp:positionV>
                <wp:extent cx="13716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857E2" id="Straight Connector 22"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3pt,4.15pt" to="295.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B/HgIAADg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" o:allowincell="f"/>
            </w:pict>
          </mc:Fallback>
        </mc:AlternateContent>
      </w:r>
    </w:p>
    <w:p w14:paraId="04B18B0D" w14:textId="77777777" w:rsidR="00A45C2F" w:rsidRPr="00676CBD" w:rsidRDefault="00A45C2F" w:rsidP="00A45C2F">
      <w:pPr>
        <w:spacing w:after="0" w:line="276" w:lineRule="auto"/>
        <w:jc w:val="center"/>
        <w:rPr>
          <w:rFonts w:ascii="Times New Roman" w:hAnsi="Times New Roman" w:cs="Times New Roman"/>
          <w:b/>
          <w:bCs/>
          <w:sz w:val="28"/>
          <w:szCs w:val="28"/>
          <w:lang w:val="vi-VN"/>
        </w:rPr>
      </w:pPr>
    </w:p>
    <w:p w14:paraId="2A3036A9" w14:textId="77777777" w:rsidR="00A45C2F" w:rsidRPr="00676CBD" w:rsidRDefault="00A45C2F" w:rsidP="00A45C2F">
      <w:pPr>
        <w:spacing w:after="0" w:line="312" w:lineRule="auto"/>
        <w:jc w:val="center"/>
        <w:rPr>
          <w:rFonts w:ascii="Times New Roman" w:hAnsi="Times New Roman" w:cs="Times New Roman"/>
          <w:b/>
          <w:bCs/>
          <w:sz w:val="28"/>
          <w:szCs w:val="28"/>
          <w:lang w:val="vi-VN"/>
        </w:rPr>
      </w:pPr>
      <w:r w:rsidRPr="00676CBD">
        <w:rPr>
          <w:rFonts w:ascii="Times New Roman" w:hAnsi="Times New Roman" w:cs="Times New Roman"/>
          <w:b/>
          <w:bCs/>
          <w:sz w:val="28"/>
          <w:szCs w:val="28"/>
          <w:lang w:val="vi-VN"/>
        </w:rPr>
        <w:t>CHƯƠNG 1: NHỮNG QUY ĐỊNH CHUNG</w:t>
      </w:r>
    </w:p>
    <w:p w14:paraId="16ADA912" w14:textId="77777777" w:rsidR="00A45C2F" w:rsidRPr="00B93C2D" w:rsidRDefault="00A45C2F" w:rsidP="00A45C2F">
      <w:pPr>
        <w:shd w:val="clear" w:color="auto" w:fill="FFFFFF"/>
        <w:spacing w:after="0" w:line="312" w:lineRule="auto"/>
        <w:jc w:val="both"/>
        <w:rPr>
          <w:rFonts w:ascii="Times New Roman" w:eastAsia="Times New Roman" w:hAnsi="Times New Roman" w:cs="Times New Roman"/>
          <w:color w:val="333333"/>
          <w:sz w:val="28"/>
          <w:szCs w:val="28"/>
          <w:lang w:val="vi-VN"/>
        </w:rPr>
      </w:pPr>
      <w:r w:rsidRPr="00676CBD">
        <w:rPr>
          <w:rStyle w:val="fontstyle21"/>
          <w:rFonts w:ascii="Times New Roman" w:hAnsi="Times New Roman" w:cs="Times New Roman"/>
          <w:b/>
          <w:bCs/>
          <w:sz w:val="28"/>
          <w:szCs w:val="28"/>
          <w:lang w:val="vi-VN"/>
        </w:rPr>
        <w:t xml:space="preserve">Điều 1. </w:t>
      </w:r>
      <w:r w:rsidRPr="00B93C2D">
        <w:rPr>
          <w:rStyle w:val="fontstyle21"/>
          <w:rFonts w:ascii="Times New Roman" w:hAnsi="Times New Roman" w:cs="Times New Roman"/>
          <w:b/>
          <w:bCs/>
          <w:sz w:val="28"/>
          <w:szCs w:val="28"/>
          <w:lang w:val="vi-VN"/>
        </w:rPr>
        <w:t>Phạm vi điều chỉnh và đối tượng áp dụng</w:t>
      </w:r>
      <w:r w:rsidRPr="00B93C2D">
        <w:rPr>
          <w:rStyle w:val="fontstyle21"/>
          <w:rFonts w:ascii="Times New Roman" w:hAnsi="Times New Roman" w:cs="Times New Roman"/>
          <w:sz w:val="28"/>
          <w:szCs w:val="28"/>
          <w:lang w:val="vi-VN"/>
        </w:rPr>
        <w:t xml:space="preserve"> </w:t>
      </w:r>
      <w:r w:rsidRPr="00B93C2D">
        <w:rPr>
          <w:rFonts w:ascii="Times New Roman" w:eastAsia="Times New Roman" w:hAnsi="Times New Roman" w:cs="Times New Roman"/>
          <w:color w:val="333333"/>
          <w:sz w:val="28"/>
          <w:szCs w:val="28"/>
          <w:lang w:val="vi-VN"/>
        </w:rPr>
        <w:t xml:space="preserve"> </w:t>
      </w:r>
    </w:p>
    <w:p w14:paraId="1F3BC972" w14:textId="77777777" w:rsidR="00A45C2F" w:rsidRPr="00B93C2D" w:rsidRDefault="00A45C2F" w:rsidP="00A45C2F">
      <w:pPr>
        <w:shd w:val="clear" w:color="auto" w:fill="FFFFFF"/>
        <w:spacing w:after="0" w:line="312" w:lineRule="auto"/>
        <w:ind w:firstLine="720"/>
        <w:jc w:val="both"/>
        <w:rPr>
          <w:rStyle w:val="fontstyle21"/>
          <w:rFonts w:ascii="Times New Roman" w:hAnsi="Times New Roman" w:cs="Times New Roman"/>
          <w:sz w:val="28"/>
          <w:szCs w:val="28"/>
          <w:lang w:val="vi-VN"/>
        </w:rPr>
      </w:pPr>
      <w:r w:rsidRPr="00B93C2D">
        <w:rPr>
          <w:rStyle w:val="fontstyle21"/>
          <w:rFonts w:ascii="Times New Roman" w:hAnsi="Times New Roman" w:cs="Times New Roman"/>
          <w:sz w:val="28"/>
          <w:szCs w:val="28"/>
          <w:lang w:val="vi-VN"/>
        </w:rPr>
        <w:t>1. Quy định này quy định việc xây dựng, quản lý và sử dụng ngân hàng đề thi và đáp án cho kỳ thi kết thúc học phần các môn học có hình thức: thi tự luận, thi trắc nghiệm, thi trắc nghiệm kết hợp tự luận, thi vấn đáp. Không áp dụng đối với ra đề thi tuyển sinh và kiểm tra đánh đánh giá theo trình độ hoặc các hình thức khác.</w:t>
      </w:r>
    </w:p>
    <w:p w14:paraId="53ABCCD7" w14:textId="77777777" w:rsidR="00A45C2F" w:rsidRPr="00B93C2D" w:rsidRDefault="00A45C2F" w:rsidP="00A45C2F">
      <w:pPr>
        <w:shd w:val="clear" w:color="auto" w:fill="FFFFFF"/>
        <w:spacing w:after="0" w:line="312" w:lineRule="auto"/>
        <w:ind w:firstLine="720"/>
        <w:jc w:val="both"/>
        <w:rPr>
          <w:rStyle w:val="fontstyle21"/>
          <w:rFonts w:ascii="Times New Roman" w:hAnsi="Times New Roman" w:cs="Times New Roman"/>
          <w:sz w:val="28"/>
          <w:szCs w:val="28"/>
          <w:lang w:val="vi-VN"/>
        </w:rPr>
      </w:pPr>
      <w:r w:rsidRPr="00B93C2D">
        <w:rPr>
          <w:rStyle w:val="fontstyle21"/>
          <w:rFonts w:ascii="Times New Roman" w:hAnsi="Times New Roman" w:cs="Times New Roman"/>
          <w:sz w:val="28"/>
          <w:szCs w:val="28"/>
          <w:lang w:val="vi-VN"/>
        </w:rPr>
        <w:t>2. Quy định này áp dụng cho các đối tượng sau:</w:t>
      </w:r>
    </w:p>
    <w:p w14:paraId="00DE3751"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sz w:val="28"/>
          <w:szCs w:val="28"/>
          <w:lang w:val="vi-VN"/>
        </w:rPr>
      </w:pPr>
      <w:r w:rsidRPr="00B93C2D">
        <w:rPr>
          <w:rFonts w:ascii="Times New Roman" w:hAnsi="Times New Roman" w:cs="Times New Roman"/>
          <w:color w:val="000000"/>
          <w:sz w:val="28"/>
          <w:szCs w:val="28"/>
          <w:lang w:val="vi-VN"/>
        </w:rPr>
        <w:t xml:space="preserve">- Các bộ môn, cán bộ quản lý và giảng viên giảng dạy các môn học thuộc bậc đào tạo hệ đại học chính quy, không chính quy (hệ vừa làm vừa học) và </w:t>
      </w:r>
      <w:r w:rsidRPr="00B93C2D">
        <w:rPr>
          <w:rFonts w:ascii="Times New Roman" w:hAnsi="Times New Roman" w:cs="Times New Roman"/>
          <w:sz w:val="28"/>
          <w:szCs w:val="28"/>
          <w:lang w:val="vi-VN"/>
        </w:rPr>
        <w:t>sau đại học.</w:t>
      </w:r>
    </w:p>
    <w:p w14:paraId="67FCBE6B"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 Phòng khảo thí &amp; ĐBCL - đơn vị có trách nhiệm quản lý, sử dụng, phối hợp với các bộ môn xây dựng ngân hàng câu hỏi thi, ngân hàng đề thi và đáp án. </w:t>
      </w:r>
    </w:p>
    <w:p w14:paraId="6621FE37"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Các đơn vị trực thuộc trường có liên quan và các cá nhân được Nhà trường mời tham gia các hoạt động đào tạo của trường.</w:t>
      </w:r>
    </w:p>
    <w:p w14:paraId="41226623" w14:textId="77777777" w:rsidR="00A45C2F" w:rsidRPr="00B93C2D" w:rsidRDefault="00A45C2F" w:rsidP="00A45C2F">
      <w:pPr>
        <w:shd w:val="clear" w:color="auto" w:fill="FFFFFF"/>
        <w:spacing w:after="0" w:line="312" w:lineRule="auto"/>
        <w:jc w:val="both"/>
        <w:rPr>
          <w:rFonts w:ascii="Times New Roman" w:hAnsi="Times New Roman" w:cs="Times New Roman"/>
          <w:b/>
          <w:bCs/>
          <w:color w:val="000000"/>
          <w:sz w:val="28"/>
          <w:szCs w:val="28"/>
          <w:lang w:val="vi-VN"/>
        </w:rPr>
      </w:pPr>
      <w:r w:rsidRPr="00B93C2D">
        <w:rPr>
          <w:rFonts w:ascii="Times New Roman" w:hAnsi="Times New Roman" w:cs="Times New Roman"/>
          <w:b/>
          <w:bCs/>
          <w:color w:val="000000"/>
          <w:sz w:val="28"/>
          <w:szCs w:val="28"/>
          <w:lang w:val="vi-VN"/>
        </w:rPr>
        <w:t>Điều 2. Các khái niệm</w:t>
      </w:r>
    </w:p>
    <w:p w14:paraId="5FB5249B"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1. </w:t>
      </w:r>
      <w:r w:rsidRPr="00B93C2D">
        <w:rPr>
          <w:rFonts w:ascii="Times New Roman" w:hAnsi="Times New Roman" w:cs="Times New Roman"/>
          <w:b/>
          <w:i/>
          <w:color w:val="000000"/>
          <w:sz w:val="28"/>
          <w:szCs w:val="28"/>
          <w:lang w:val="vi-VN"/>
        </w:rPr>
        <w:t>Ngân hàng câu hỏi thi</w:t>
      </w:r>
      <w:r w:rsidRPr="00B93C2D">
        <w:rPr>
          <w:rFonts w:ascii="Times New Roman" w:hAnsi="Times New Roman" w:cs="Times New Roman"/>
          <w:color w:val="000000"/>
          <w:sz w:val="28"/>
          <w:szCs w:val="28"/>
          <w:lang w:val="vi-VN"/>
        </w:rPr>
        <w:t xml:space="preserve"> </w:t>
      </w:r>
      <w:r w:rsidRPr="00B93C2D">
        <w:rPr>
          <w:rFonts w:ascii="Times New Roman" w:hAnsi="Times New Roman" w:cs="Times New Roman"/>
          <w:b/>
          <w:color w:val="000000"/>
          <w:sz w:val="28"/>
          <w:szCs w:val="28"/>
          <w:lang w:val="vi-VN"/>
        </w:rPr>
        <w:t>(NHCHT)</w:t>
      </w:r>
      <w:r w:rsidRPr="00B93C2D">
        <w:rPr>
          <w:rFonts w:ascii="Times New Roman" w:hAnsi="Times New Roman" w:cs="Times New Roman"/>
          <w:color w:val="000000"/>
          <w:sz w:val="28"/>
          <w:szCs w:val="28"/>
          <w:lang w:val="vi-VN"/>
        </w:rPr>
        <w:t xml:space="preserve"> là tập hợp các câu hỏi thi và đáp án phục vụ cho việc xây dựng đề thi kết thúc học phần trong chương trình đào tạo. NHCHT phải có đủ về số lượng câu hỏi theo quy định Điều 7 của văn bản này, đảm bảo chất về chất lượng và được phản biện, nghiệm thu theo đúng quy định.</w:t>
      </w:r>
    </w:p>
    <w:p w14:paraId="434A2A9F"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2. </w:t>
      </w:r>
      <w:r w:rsidRPr="00B93C2D">
        <w:rPr>
          <w:rFonts w:ascii="Times New Roman" w:hAnsi="Times New Roman" w:cs="Times New Roman"/>
          <w:b/>
          <w:i/>
          <w:color w:val="000000"/>
          <w:sz w:val="28"/>
          <w:szCs w:val="28"/>
          <w:lang w:val="vi-VN"/>
        </w:rPr>
        <w:t>Ngân hàng đề thi</w:t>
      </w:r>
      <w:r w:rsidRPr="00B93C2D">
        <w:rPr>
          <w:rFonts w:ascii="Times New Roman" w:hAnsi="Times New Roman" w:cs="Times New Roman"/>
          <w:color w:val="000000"/>
          <w:sz w:val="28"/>
          <w:szCs w:val="28"/>
          <w:lang w:val="vi-VN"/>
        </w:rPr>
        <w:t xml:space="preserve"> </w:t>
      </w:r>
      <w:r w:rsidRPr="00B93C2D">
        <w:rPr>
          <w:rFonts w:ascii="Times New Roman" w:hAnsi="Times New Roman" w:cs="Times New Roman"/>
          <w:b/>
          <w:color w:val="000000"/>
          <w:sz w:val="28"/>
          <w:szCs w:val="28"/>
          <w:lang w:val="vi-VN"/>
        </w:rPr>
        <w:t>(NHĐT)</w:t>
      </w:r>
      <w:r w:rsidRPr="00B93C2D">
        <w:rPr>
          <w:rFonts w:ascii="Times New Roman" w:hAnsi="Times New Roman" w:cs="Times New Roman"/>
          <w:color w:val="000000"/>
          <w:sz w:val="28"/>
          <w:szCs w:val="28"/>
          <w:lang w:val="vi-VN"/>
        </w:rPr>
        <w:t xml:space="preserve"> là tập hợp nhiều đề thi của một môn thi đảm bảo số lượng cần thiết theo quy định.</w:t>
      </w:r>
    </w:p>
    <w:p w14:paraId="0F51E736"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3. </w:t>
      </w:r>
      <w:r w:rsidRPr="00B93C2D">
        <w:rPr>
          <w:rFonts w:ascii="Times New Roman" w:hAnsi="Times New Roman" w:cs="Times New Roman"/>
          <w:b/>
          <w:i/>
          <w:color w:val="000000"/>
          <w:sz w:val="28"/>
          <w:szCs w:val="28"/>
          <w:lang w:val="vi-VN"/>
        </w:rPr>
        <w:t>Đề thi gốc</w:t>
      </w:r>
      <w:r w:rsidRPr="00B93C2D">
        <w:rPr>
          <w:rFonts w:ascii="Times New Roman" w:hAnsi="Times New Roman" w:cs="Times New Roman"/>
          <w:color w:val="000000"/>
          <w:sz w:val="28"/>
          <w:szCs w:val="28"/>
          <w:lang w:val="vi-VN"/>
        </w:rPr>
        <w:t xml:space="preserve"> là bản đề thi được in từ chế bản vi tính có đầy đủ chữ ký của lãnh đạo bộ môn được lấy từ NHĐT hoặc có dấu xác nhận của Phòng KT &amp; ĐBCL (Đối với Đề thi gốc do Phòng KT &amp; ĐBCL trộn và xuất bản từ NHCHT).</w:t>
      </w:r>
    </w:p>
    <w:p w14:paraId="541FC71A"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4. </w:t>
      </w:r>
      <w:r w:rsidRPr="00B93C2D">
        <w:rPr>
          <w:rFonts w:ascii="Times New Roman" w:hAnsi="Times New Roman" w:cs="Times New Roman"/>
          <w:b/>
          <w:i/>
          <w:color w:val="000000"/>
          <w:sz w:val="28"/>
          <w:szCs w:val="28"/>
          <w:lang w:val="vi-VN"/>
        </w:rPr>
        <w:t>Bản sao đề thi</w:t>
      </w:r>
      <w:r w:rsidRPr="00B93C2D">
        <w:rPr>
          <w:rFonts w:ascii="Times New Roman" w:hAnsi="Times New Roman" w:cs="Times New Roman"/>
          <w:color w:val="000000"/>
          <w:sz w:val="28"/>
          <w:szCs w:val="28"/>
          <w:lang w:val="vi-VN"/>
        </w:rPr>
        <w:t xml:space="preserve"> là bản photo từ Đề thi gốc. </w:t>
      </w:r>
    </w:p>
    <w:p w14:paraId="62260B08"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lastRenderedPageBreak/>
        <w:t xml:space="preserve">5. </w:t>
      </w:r>
      <w:r w:rsidRPr="00B93C2D">
        <w:rPr>
          <w:rFonts w:ascii="Times New Roman" w:hAnsi="Times New Roman" w:cs="Times New Roman"/>
          <w:b/>
          <w:i/>
          <w:color w:val="000000"/>
          <w:sz w:val="28"/>
          <w:szCs w:val="28"/>
          <w:lang w:val="vi-VN"/>
        </w:rPr>
        <w:t>Đáp án</w:t>
      </w:r>
      <w:r w:rsidRPr="00B93C2D">
        <w:rPr>
          <w:rFonts w:ascii="Times New Roman" w:hAnsi="Times New Roman" w:cs="Times New Roman"/>
          <w:color w:val="000000"/>
          <w:sz w:val="28"/>
          <w:szCs w:val="28"/>
          <w:lang w:val="vi-VN"/>
        </w:rPr>
        <w:t xml:space="preserve"> là phần giải đáp được chuẩn bị trước cho mỗi câu hỏi thi, mỗi đề thi.</w:t>
      </w:r>
    </w:p>
    <w:p w14:paraId="688222E5"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sz w:val="28"/>
          <w:szCs w:val="28"/>
          <w:lang w:val="vi-VN"/>
        </w:rPr>
      </w:pPr>
      <w:r w:rsidRPr="00B93C2D">
        <w:rPr>
          <w:rStyle w:val="fontstyle01"/>
          <w:rFonts w:ascii="Times New Roman" w:hAnsi="Times New Roman" w:cs="Times New Roman"/>
          <w:sz w:val="28"/>
          <w:szCs w:val="28"/>
          <w:lang w:val="vi-VN"/>
        </w:rPr>
        <w:t>Điều 3. Mục đích</w:t>
      </w:r>
    </w:p>
    <w:p w14:paraId="6381A818" w14:textId="77777777" w:rsidR="00A45C2F" w:rsidRPr="00B93C2D" w:rsidRDefault="00A45C2F" w:rsidP="00A45C2F">
      <w:pPr>
        <w:shd w:val="clear" w:color="auto" w:fill="FFFFFF"/>
        <w:spacing w:after="0" w:line="312" w:lineRule="auto"/>
        <w:ind w:firstLine="720"/>
        <w:jc w:val="both"/>
        <w:rPr>
          <w:rStyle w:val="fontstyle21"/>
          <w:rFonts w:ascii="Times New Roman" w:hAnsi="Times New Roman" w:cs="Times New Roman"/>
          <w:sz w:val="28"/>
          <w:szCs w:val="28"/>
          <w:lang w:val="vi-VN"/>
        </w:rPr>
      </w:pPr>
      <w:r w:rsidRPr="00B93C2D">
        <w:rPr>
          <w:rStyle w:val="fontstyle21"/>
          <w:rFonts w:ascii="Times New Roman" w:hAnsi="Times New Roman" w:cs="Times New Roman"/>
          <w:sz w:val="28"/>
          <w:szCs w:val="28"/>
          <w:lang w:val="vi-VN"/>
        </w:rPr>
        <w:t>1. Đảm bảo việc dạy và học theo đúng đề cương chi tiết của học phần, đáp ứng chuẩn đầu ra của học phần và chuẩn đầu ra của các ngành đào tạo.</w:t>
      </w:r>
    </w:p>
    <w:p w14:paraId="001A990F" w14:textId="77777777" w:rsidR="00A45C2F" w:rsidRPr="00B93C2D" w:rsidRDefault="00A45C2F" w:rsidP="00A45C2F">
      <w:pPr>
        <w:shd w:val="clear" w:color="auto" w:fill="FFFFFF"/>
        <w:spacing w:after="0" w:line="312" w:lineRule="auto"/>
        <w:ind w:firstLine="720"/>
        <w:jc w:val="both"/>
        <w:rPr>
          <w:rStyle w:val="fontstyle21"/>
          <w:rFonts w:ascii="Times New Roman" w:hAnsi="Times New Roman" w:cs="Times New Roman"/>
          <w:sz w:val="28"/>
          <w:szCs w:val="28"/>
          <w:lang w:val="vi-VN"/>
        </w:rPr>
      </w:pPr>
      <w:r w:rsidRPr="00B93C2D">
        <w:rPr>
          <w:rStyle w:val="fontstyle21"/>
          <w:rFonts w:ascii="Times New Roman" w:hAnsi="Times New Roman" w:cs="Times New Roman"/>
          <w:sz w:val="28"/>
          <w:szCs w:val="28"/>
          <w:lang w:val="vi-VN"/>
        </w:rPr>
        <w:t>2. Đảm bảo việc ra đề thi nghiêm túc, đánh giá chính xác, khác quan, công bằng kết quả học tập và phân loại được trình độ của người học, đồng thời</w:t>
      </w:r>
      <w:r w:rsidRPr="00B93C2D">
        <w:rPr>
          <w:rFonts w:ascii="Times New Roman" w:hAnsi="Times New Roman" w:cs="Times New Roman"/>
          <w:color w:val="000000"/>
          <w:sz w:val="28"/>
          <w:szCs w:val="28"/>
          <w:lang w:val="vi-VN"/>
        </w:rPr>
        <w:t xml:space="preserve"> </w:t>
      </w:r>
      <w:r w:rsidRPr="00B93C2D">
        <w:rPr>
          <w:rStyle w:val="fontstyle21"/>
          <w:rFonts w:ascii="Times New Roman" w:hAnsi="Times New Roman" w:cs="Times New Roman"/>
          <w:sz w:val="28"/>
          <w:szCs w:val="28"/>
          <w:lang w:val="vi-VN"/>
        </w:rPr>
        <w:t>giảm thiểu các sai sót, hạn chế trong quá trình ra đề độc lập.</w:t>
      </w:r>
    </w:p>
    <w:p w14:paraId="176E7CFD" w14:textId="77777777" w:rsidR="00A45C2F" w:rsidRPr="00B93C2D" w:rsidRDefault="00A45C2F" w:rsidP="00A45C2F">
      <w:pPr>
        <w:shd w:val="clear" w:color="auto" w:fill="FFFFFF"/>
        <w:spacing w:after="0" w:line="312" w:lineRule="auto"/>
        <w:ind w:firstLine="720"/>
        <w:jc w:val="both"/>
        <w:rPr>
          <w:rStyle w:val="fontstyle21"/>
          <w:rFonts w:ascii="Times New Roman" w:hAnsi="Times New Roman" w:cs="Times New Roman"/>
          <w:sz w:val="28"/>
          <w:szCs w:val="28"/>
          <w:lang w:val="vi-VN"/>
        </w:rPr>
      </w:pPr>
      <w:r w:rsidRPr="00B93C2D">
        <w:rPr>
          <w:rStyle w:val="fontstyle21"/>
          <w:rFonts w:ascii="Times New Roman" w:hAnsi="Times New Roman" w:cs="Times New Roman"/>
          <w:sz w:val="28"/>
          <w:szCs w:val="28"/>
          <w:lang w:val="vi-VN"/>
        </w:rPr>
        <w:t>3. Chủ động trong công tác ra đề thi, tạo điều kiện thuận lợi cho công tác tổ chức và quản lý thi kết thúc học phần.</w:t>
      </w:r>
    </w:p>
    <w:p w14:paraId="04BDB3A8"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b w:val="0"/>
          <w:sz w:val="28"/>
          <w:szCs w:val="28"/>
          <w:lang w:val="vi-VN"/>
        </w:rPr>
      </w:pPr>
      <w:r w:rsidRPr="00B93C2D">
        <w:rPr>
          <w:rStyle w:val="fontstyle01"/>
          <w:rFonts w:ascii="Times New Roman" w:hAnsi="Times New Roman" w:cs="Times New Roman"/>
          <w:sz w:val="28"/>
          <w:szCs w:val="28"/>
          <w:lang w:val="vi-VN"/>
        </w:rPr>
        <w:tab/>
      </w:r>
      <w:r w:rsidRPr="00B93C2D">
        <w:rPr>
          <w:rStyle w:val="fontstyle01"/>
          <w:rFonts w:ascii="Times New Roman" w:hAnsi="Times New Roman" w:cs="Times New Roman"/>
          <w:b w:val="0"/>
          <w:sz w:val="28"/>
          <w:szCs w:val="28"/>
          <w:lang w:val="vi-VN"/>
        </w:rPr>
        <w:t>4. Góp phần hỗ trợ nâng cao chất lượng đào tạo, đổi mới phương pháp giảng dạy nâng cao ý thức tự giác của giảng viên và người học.</w:t>
      </w:r>
    </w:p>
    <w:p w14:paraId="7CA1E948" w14:textId="77777777" w:rsidR="00A45C2F" w:rsidRPr="00B93C2D" w:rsidRDefault="00A45C2F" w:rsidP="00A45C2F">
      <w:pPr>
        <w:shd w:val="clear" w:color="auto" w:fill="FFFFFF"/>
        <w:spacing w:after="0" w:line="312" w:lineRule="auto"/>
        <w:jc w:val="center"/>
        <w:rPr>
          <w:rStyle w:val="fontstyle01"/>
          <w:rFonts w:ascii="Times New Roman" w:hAnsi="Times New Roman" w:cs="Times New Roman"/>
          <w:sz w:val="28"/>
          <w:szCs w:val="28"/>
          <w:lang w:val="vi-VN"/>
        </w:rPr>
      </w:pPr>
    </w:p>
    <w:p w14:paraId="6A7F7CD3" w14:textId="77777777" w:rsidR="00A45C2F" w:rsidRPr="00B93C2D" w:rsidRDefault="00A45C2F" w:rsidP="00A45C2F">
      <w:pPr>
        <w:shd w:val="clear" w:color="auto" w:fill="FFFFFF"/>
        <w:spacing w:after="0" w:line="312" w:lineRule="auto"/>
        <w:jc w:val="center"/>
        <w:rPr>
          <w:rStyle w:val="fontstyle01"/>
          <w:rFonts w:ascii="Times New Roman" w:hAnsi="Times New Roman" w:cs="Times New Roman"/>
          <w:sz w:val="28"/>
          <w:szCs w:val="28"/>
          <w:lang w:val="vi-VN"/>
        </w:rPr>
      </w:pPr>
      <w:r w:rsidRPr="00B93C2D">
        <w:rPr>
          <w:rStyle w:val="fontstyle01"/>
          <w:rFonts w:ascii="Times New Roman" w:hAnsi="Times New Roman" w:cs="Times New Roman"/>
          <w:sz w:val="28"/>
          <w:szCs w:val="28"/>
          <w:lang w:val="vi-VN"/>
        </w:rPr>
        <w:t>CHƯƠNG 2: NHỮNG YÊU CẦU VỀ NHCHT VÀ NHĐT</w:t>
      </w:r>
    </w:p>
    <w:p w14:paraId="37E49EDE"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sz w:val="28"/>
          <w:szCs w:val="28"/>
          <w:lang w:val="vi-VN"/>
        </w:rPr>
      </w:pPr>
      <w:r w:rsidRPr="00B93C2D">
        <w:rPr>
          <w:rStyle w:val="fontstyle01"/>
          <w:rFonts w:ascii="Times New Roman" w:hAnsi="Times New Roman" w:cs="Times New Roman"/>
          <w:sz w:val="28"/>
          <w:szCs w:val="28"/>
          <w:lang w:val="vi-VN"/>
        </w:rPr>
        <w:t>Điều 4 . Các yêu cầu về nội dung câu hỏi trong NHCHT và NHĐT</w:t>
      </w:r>
    </w:p>
    <w:p w14:paraId="58AF79EC"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bCs w:val="0"/>
          <w:i/>
          <w:sz w:val="28"/>
          <w:szCs w:val="28"/>
          <w:lang w:val="vi-VN"/>
        </w:rPr>
      </w:pPr>
      <w:r w:rsidRPr="00B93C2D">
        <w:rPr>
          <w:rStyle w:val="fontstyle01"/>
          <w:rFonts w:ascii="Times New Roman" w:hAnsi="Times New Roman" w:cs="Times New Roman"/>
          <w:bCs w:val="0"/>
          <w:i/>
          <w:sz w:val="28"/>
          <w:szCs w:val="28"/>
          <w:lang w:val="vi-VN"/>
        </w:rPr>
        <w:t>1. Yêu cầu chung</w:t>
      </w:r>
    </w:p>
    <w:p w14:paraId="5EE53351" w14:textId="77777777" w:rsidR="00A45C2F" w:rsidRPr="00B93C2D" w:rsidRDefault="00A45C2F" w:rsidP="00A45C2F">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 xml:space="preserve">- Nội dung trong câu hỏi thi phải rõ ràng, mạch lạc, đúng ngữ pháp, văn phạm mang tính phổ thông chính xác về từ ngữ và thuật ngữ chuyên môn, chữ số, ký hiệu, hình vẽ phải rõ ràng, dễ hiểu. </w:t>
      </w:r>
      <w:r w:rsidRPr="00B93C2D">
        <w:rPr>
          <w:rFonts w:ascii="Times New Roman" w:hAnsi="Times New Roman" w:cs="Times New Roman"/>
          <w:color w:val="000000"/>
          <w:sz w:val="28"/>
          <w:szCs w:val="28"/>
          <w:lang w:val="vi-VN"/>
        </w:rPr>
        <w:t>Tuyệt đối không sử dụng những từ ngữ gây hiểu lầm hoặc có thể hiểu theo nhiều cách trong câu hỏi thi. Trong trường hợp bắt buộc phải dùng từ đa nghĩa thì phải giải thích theo nghĩa được sử dụng trong câu hỏi thi.</w:t>
      </w:r>
    </w:p>
    <w:p w14:paraId="19EE8970" w14:textId="77777777" w:rsidR="00A45C2F" w:rsidRPr="00B93C2D" w:rsidRDefault="00A45C2F" w:rsidP="00A45C2F">
      <w:pPr>
        <w:shd w:val="clear" w:color="auto" w:fill="FFFFFF"/>
        <w:spacing w:after="0" w:line="312" w:lineRule="auto"/>
        <w:ind w:firstLine="54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 xml:space="preserve">- Nội dung của các câu hỏi </w:t>
      </w:r>
      <w:r w:rsidRPr="00B93C2D">
        <w:rPr>
          <w:rStyle w:val="fontstyle01"/>
          <w:rFonts w:ascii="Times New Roman" w:hAnsi="Times New Roman" w:cs="Times New Roman"/>
          <w:b w:val="0"/>
          <w:sz w:val="28"/>
          <w:szCs w:val="28"/>
          <w:lang w:val="vi-VN"/>
        </w:rPr>
        <w:t>phải phù hợp và hướng tới đạt chuẩn đầu ra của học phần,</w:t>
      </w:r>
      <w:r w:rsidRPr="00B93C2D">
        <w:rPr>
          <w:rStyle w:val="fontstyle01"/>
          <w:rFonts w:ascii="Times New Roman" w:hAnsi="Times New Roman" w:cs="Times New Roman"/>
          <w:b w:val="0"/>
          <w:bCs w:val="0"/>
          <w:sz w:val="28"/>
          <w:szCs w:val="28"/>
          <w:lang w:val="vi-VN"/>
        </w:rPr>
        <w:t xml:space="preserve"> đáp ứng việc kiểm tra, đánh giá chính xác, toàn diện và khách quan chất lượng học tập, nghiên cứu của người học. </w:t>
      </w:r>
    </w:p>
    <w:p w14:paraId="6F1B4D73" w14:textId="77777777" w:rsidR="00A45C2F" w:rsidRPr="00B93C2D" w:rsidRDefault="00A45C2F" w:rsidP="00A45C2F">
      <w:pPr>
        <w:shd w:val="clear" w:color="auto" w:fill="FFFFFF"/>
        <w:spacing w:after="0" w:line="312" w:lineRule="auto"/>
        <w:ind w:firstLine="567"/>
        <w:jc w:val="both"/>
        <w:rPr>
          <w:rStyle w:val="fontstyle01"/>
          <w:rFonts w:ascii="Times New Roman" w:hAnsi="Times New Roman" w:cs="Times New Roman"/>
          <w:b w:val="0"/>
          <w:bCs w:val="0"/>
          <w:spacing w:val="-6"/>
          <w:sz w:val="28"/>
          <w:szCs w:val="28"/>
          <w:lang w:val="vi-VN"/>
        </w:rPr>
      </w:pPr>
      <w:r w:rsidRPr="00B93C2D">
        <w:rPr>
          <w:rStyle w:val="fontstyle01"/>
          <w:rFonts w:ascii="Times New Roman" w:hAnsi="Times New Roman" w:cs="Times New Roman"/>
          <w:b w:val="0"/>
          <w:bCs w:val="0"/>
          <w:sz w:val="28"/>
          <w:szCs w:val="28"/>
          <w:lang w:val="vi-VN"/>
        </w:rPr>
        <w:t>- Các câu hỏi được biên soạn phải dựa trên cơ sở giáo trình và các tài liệu đã được giới thiệu tới người học và phải bám sát nội dung đã có trong đề cương chi tiết môn học; phải đảm bảo tính khoa học, thống nhất, chính xác, không có sai sót về kiến thức và phải bao quát được nội dung kiến thức của toàn bộ học phần</w:t>
      </w:r>
      <w:r w:rsidRPr="00B93C2D">
        <w:rPr>
          <w:rStyle w:val="fontstyle01"/>
          <w:rFonts w:ascii="Times New Roman" w:hAnsi="Times New Roman" w:cs="Times New Roman"/>
          <w:b w:val="0"/>
          <w:bCs w:val="0"/>
          <w:spacing w:val="-6"/>
          <w:sz w:val="28"/>
          <w:szCs w:val="28"/>
          <w:lang w:val="vi-VN"/>
        </w:rPr>
        <w:t xml:space="preserve">. Số lượng câu hỏi của mỗi phần/ chương nội dung phải cân đối với tỉ trọng của các phần/ chương này trong đề cương chi tiết. </w:t>
      </w:r>
    </w:p>
    <w:p w14:paraId="057724B9" w14:textId="77777777" w:rsidR="00A45C2F" w:rsidRPr="00B93C2D" w:rsidRDefault="00A45C2F" w:rsidP="00A45C2F">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pacing w:val="-6"/>
          <w:sz w:val="28"/>
          <w:szCs w:val="28"/>
          <w:lang w:val="vi-VN"/>
        </w:rPr>
        <w:t>- Cấu trúc đề thi và nội dung đề thi phải kiểm tra được kiến thức cơ bản, khả năng vận dụng và các kỹ năng cần thiết của người học nhằm đáp ứng chuẩn đầu ra của học phần, kích thích khả năng phân tích và tư duy sáng tạo của người học.</w:t>
      </w:r>
    </w:p>
    <w:p w14:paraId="46C88F12" w14:textId="77777777" w:rsidR="00A45C2F" w:rsidRPr="00B93C2D" w:rsidRDefault="00A45C2F" w:rsidP="00A45C2F">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lastRenderedPageBreak/>
        <w:t>- Nội dung câu hỏi thi phải cập nhật kiến thức mới (nếu có), không ra câu hỏi vào những phần nội dung còn đang tranh luận về mặt khoa học.</w:t>
      </w:r>
    </w:p>
    <w:p w14:paraId="1725726B"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B93C2D">
        <w:rPr>
          <w:rStyle w:val="fontstyle01"/>
          <w:rFonts w:ascii="Times New Roman" w:hAnsi="Times New Roman" w:cs="Times New Roman"/>
          <w:b w:val="0"/>
          <w:bCs w:val="0"/>
          <w:sz w:val="28"/>
          <w:szCs w:val="28"/>
          <w:lang w:val="vi-VN"/>
        </w:rPr>
        <w:t xml:space="preserve">- Mỗi đề thi gốc trong NHĐT phải được đánh mã đề và có chữ ký xác nhận của lãnh đạo bộ môn. </w:t>
      </w:r>
      <w:r w:rsidRPr="00CD07A2">
        <w:rPr>
          <w:rFonts w:ascii="Times New Roman" w:hAnsi="Times New Roman" w:cs="Times New Roman"/>
          <w:sz w:val="28"/>
          <w:szCs w:val="28"/>
          <w:lang w:val="vi-VN"/>
        </w:rPr>
        <w:t>Trong trường hợp</w:t>
      </w:r>
      <w:r w:rsidRPr="00B93C2D">
        <w:rPr>
          <w:rFonts w:ascii="Times New Roman" w:hAnsi="Times New Roman" w:cs="Times New Roman"/>
          <w:sz w:val="28"/>
          <w:szCs w:val="28"/>
          <w:lang w:val="vi-VN"/>
        </w:rPr>
        <w:t xml:space="preserve"> đề thi</w:t>
      </w:r>
      <w:r w:rsidRPr="00CD07A2">
        <w:rPr>
          <w:rFonts w:ascii="Times New Roman" w:hAnsi="Times New Roman" w:cs="Times New Roman"/>
          <w:sz w:val="28"/>
          <w:szCs w:val="28"/>
          <w:lang w:val="vi-VN"/>
        </w:rPr>
        <w:t xml:space="preserve"> có nhiều hình thức thi thì phải tách các phần</w:t>
      </w:r>
      <w:r w:rsidRPr="00B93C2D">
        <w:rPr>
          <w:rFonts w:ascii="Times New Roman" w:hAnsi="Times New Roman" w:cs="Times New Roman"/>
          <w:sz w:val="28"/>
          <w:szCs w:val="28"/>
          <w:lang w:val="vi-VN"/>
        </w:rPr>
        <w:t xml:space="preserve"> thi</w:t>
      </w:r>
      <w:r w:rsidRPr="00CD07A2">
        <w:rPr>
          <w:rFonts w:ascii="Times New Roman" w:hAnsi="Times New Roman" w:cs="Times New Roman"/>
          <w:sz w:val="28"/>
          <w:szCs w:val="28"/>
          <w:lang w:val="vi-VN"/>
        </w:rPr>
        <w:t xml:space="preserve"> riêng biệt và quy định rõ mức điểm cho mỗi phần thi.</w:t>
      </w:r>
    </w:p>
    <w:p w14:paraId="12A33449" w14:textId="77777777" w:rsidR="00A45C2F" w:rsidRPr="00B93C2D" w:rsidRDefault="00A45C2F" w:rsidP="00A45C2F">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t xml:space="preserve">2. Đối với câu hỏi trong NHCHT </w:t>
      </w:r>
      <w:r w:rsidRPr="00B93C2D">
        <w:rPr>
          <w:rFonts w:ascii="Times New Roman" w:hAnsi="Times New Roman" w:cs="Times New Roman"/>
          <w:b/>
          <w:bCs/>
          <w:i/>
          <w:iCs/>
          <w:sz w:val="28"/>
          <w:szCs w:val="28"/>
          <w:lang w:val="vi-VN"/>
        </w:rPr>
        <w:t xml:space="preserve">và NHĐT </w:t>
      </w:r>
      <w:r w:rsidRPr="00CD07A2">
        <w:rPr>
          <w:rFonts w:ascii="Times New Roman" w:hAnsi="Times New Roman" w:cs="Times New Roman"/>
          <w:b/>
          <w:bCs/>
          <w:i/>
          <w:iCs/>
          <w:sz w:val="28"/>
          <w:szCs w:val="28"/>
          <w:lang w:val="vi-VN"/>
        </w:rPr>
        <w:t>tự luận</w:t>
      </w:r>
      <w:r w:rsidRPr="00B93C2D">
        <w:rPr>
          <w:rFonts w:ascii="Times New Roman" w:hAnsi="Times New Roman" w:cs="Times New Roman"/>
          <w:b/>
          <w:bCs/>
          <w:i/>
          <w:iCs/>
          <w:sz w:val="28"/>
          <w:szCs w:val="28"/>
          <w:lang w:val="vi-VN"/>
        </w:rPr>
        <w:t>/ vấn đáp</w:t>
      </w:r>
    </w:p>
    <w:p w14:paraId="1A199DF4"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xml:space="preserve">- Đối với những câu hỏi thi có nhiều phần nội dung liên quan đến nhau, </w:t>
      </w:r>
      <w:r w:rsidRPr="00B93C2D">
        <w:rPr>
          <w:rFonts w:ascii="Times New Roman" w:hAnsi="Times New Roman" w:cs="Times New Roman"/>
          <w:sz w:val="28"/>
          <w:szCs w:val="28"/>
          <w:lang w:val="vi-VN"/>
        </w:rPr>
        <w:t>phải</w:t>
      </w:r>
      <w:r w:rsidRPr="00CD07A2">
        <w:rPr>
          <w:rFonts w:ascii="Times New Roman" w:hAnsi="Times New Roman" w:cs="Times New Roman"/>
          <w:sz w:val="28"/>
          <w:szCs w:val="28"/>
          <w:lang w:val="vi-VN"/>
        </w:rPr>
        <w:t xml:space="preserve"> xác định</w:t>
      </w:r>
      <w:r w:rsidRPr="00B93C2D">
        <w:rPr>
          <w:rFonts w:ascii="Times New Roman" w:hAnsi="Times New Roman" w:cs="Times New Roman"/>
          <w:sz w:val="28"/>
          <w:szCs w:val="28"/>
          <w:lang w:val="vi-VN"/>
        </w:rPr>
        <w:t xml:space="preserve"> rõ</w:t>
      </w:r>
      <w:r w:rsidRPr="00CD07A2">
        <w:rPr>
          <w:rFonts w:ascii="Times New Roman" w:hAnsi="Times New Roman" w:cs="Times New Roman"/>
          <w:sz w:val="28"/>
          <w:szCs w:val="28"/>
          <w:lang w:val="vi-VN"/>
        </w:rPr>
        <w:t xml:space="preserve"> tỷ lệ điểm cho mỗi phần để thuận tiện khi chấm thi.</w:t>
      </w:r>
    </w:p>
    <w:p w14:paraId="63CD4D6A" w14:textId="77777777" w:rsidR="00A45C2F" w:rsidRPr="00B93C2D"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Mỗi câu hỏi được biên soạn cùng với đáp án và</w:t>
      </w:r>
      <w:r w:rsidRPr="00B93C2D">
        <w:rPr>
          <w:rFonts w:ascii="Times New Roman" w:hAnsi="Times New Roman" w:cs="Times New Roman"/>
          <w:sz w:val="28"/>
          <w:szCs w:val="28"/>
          <w:lang w:val="vi-VN"/>
        </w:rPr>
        <w:t xml:space="preserve"> </w:t>
      </w:r>
      <w:r w:rsidRPr="00CD07A2">
        <w:rPr>
          <w:rFonts w:ascii="Times New Roman" w:hAnsi="Times New Roman" w:cs="Times New Roman"/>
          <w:sz w:val="28"/>
          <w:szCs w:val="28"/>
          <w:lang w:val="vi-VN"/>
        </w:rPr>
        <w:t>độ khó</w:t>
      </w:r>
      <w:r w:rsidRPr="00B93C2D">
        <w:rPr>
          <w:rFonts w:ascii="Times New Roman" w:hAnsi="Times New Roman" w:cs="Times New Roman"/>
          <w:sz w:val="28"/>
          <w:szCs w:val="28"/>
          <w:lang w:val="vi-VN"/>
        </w:rPr>
        <w:t xml:space="preserve"> tương ứng theo thang đánh giá Bloom, điểm chấm trong đáp án theo quy định (Mục 2, Điều 8). câu hỏi trong NHCHT theo hình thức tự luận/ vấn đáp được biên soạn theo mẫu của Mục I, Phụ lục 2.</w:t>
      </w:r>
    </w:p>
    <w:p w14:paraId="561FC90D" w14:textId="77777777" w:rsidR="00A45C2F" w:rsidRPr="00CD07A2" w:rsidRDefault="00A45C2F" w:rsidP="00A45C2F">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t xml:space="preserve">3. Đối với câu hỏi trong </w:t>
      </w:r>
      <w:r w:rsidRPr="00B93C2D">
        <w:rPr>
          <w:rFonts w:ascii="Times New Roman" w:hAnsi="Times New Roman" w:cs="Times New Roman"/>
          <w:b/>
          <w:bCs/>
          <w:i/>
          <w:iCs/>
          <w:sz w:val="28"/>
          <w:szCs w:val="28"/>
          <w:lang w:val="vi-VN"/>
        </w:rPr>
        <w:t>NHCHT</w:t>
      </w:r>
      <w:r w:rsidRPr="00CD07A2">
        <w:rPr>
          <w:rFonts w:ascii="Times New Roman" w:hAnsi="Times New Roman" w:cs="Times New Roman"/>
          <w:b/>
          <w:bCs/>
          <w:i/>
          <w:iCs/>
          <w:sz w:val="28"/>
          <w:szCs w:val="28"/>
          <w:lang w:val="vi-VN"/>
        </w:rPr>
        <w:t xml:space="preserve"> trắc nghiệm</w:t>
      </w:r>
    </w:p>
    <w:p w14:paraId="1C70E6FE" w14:textId="77777777" w:rsidR="00A45C2F" w:rsidRPr="00B93C2D" w:rsidRDefault="00A45C2F" w:rsidP="00A45C2F">
      <w:pPr>
        <w:shd w:val="clear" w:color="auto" w:fill="FFFFFF"/>
        <w:spacing w:after="0" w:line="312" w:lineRule="auto"/>
        <w:jc w:val="both"/>
        <w:rPr>
          <w:rFonts w:ascii="Times New Roman" w:hAnsi="Times New Roman" w:cs="Times New Roman"/>
          <w:bCs/>
          <w:iCs/>
          <w:sz w:val="28"/>
          <w:szCs w:val="28"/>
          <w:lang w:val="vi-VN"/>
        </w:rPr>
      </w:pPr>
      <w:r w:rsidRPr="00CD07A2">
        <w:rPr>
          <w:rFonts w:ascii="Times New Roman" w:hAnsi="Times New Roman" w:cs="Times New Roman"/>
          <w:b/>
          <w:bCs/>
          <w:i/>
          <w:iCs/>
          <w:sz w:val="28"/>
          <w:szCs w:val="28"/>
          <w:lang w:val="vi-VN"/>
        </w:rPr>
        <w:tab/>
      </w:r>
      <w:r w:rsidRPr="00B93C2D">
        <w:rPr>
          <w:rFonts w:ascii="Times New Roman" w:hAnsi="Times New Roman" w:cs="Times New Roman"/>
          <w:bCs/>
          <w:iCs/>
          <w:sz w:val="28"/>
          <w:szCs w:val="28"/>
          <w:lang w:val="vi-VN"/>
        </w:rPr>
        <w:t>- NHCHT</w:t>
      </w:r>
      <w:r w:rsidRPr="00B93C2D">
        <w:rPr>
          <w:rFonts w:ascii="Times New Roman" w:hAnsi="Times New Roman" w:cs="Times New Roman"/>
          <w:b/>
          <w:bCs/>
          <w:iCs/>
          <w:sz w:val="28"/>
          <w:szCs w:val="28"/>
          <w:lang w:val="vi-VN"/>
        </w:rPr>
        <w:t xml:space="preserve"> </w:t>
      </w:r>
      <w:r w:rsidRPr="00B93C2D">
        <w:rPr>
          <w:rFonts w:ascii="Times New Roman" w:hAnsi="Times New Roman" w:cs="Times New Roman"/>
          <w:bCs/>
          <w:iCs/>
          <w:sz w:val="28"/>
          <w:szCs w:val="28"/>
          <w:lang w:val="vi-VN"/>
        </w:rPr>
        <w:t>trắc nghiệm cần có nhiều dạng câu hỏi và có độ khó theo thang đánh giá Bloom, ngoài những câu hỏi ở dạng đánh giá mức độ nhớ của người học nên có các câu hỏi có tính chất suy luận, phân tích, liên hệ… để đánh giá, phân loại khả năng nắm bắt nội dung môn học của người học.</w:t>
      </w:r>
    </w:p>
    <w:p w14:paraId="325A6E00" w14:textId="77777777" w:rsidR="00A45C2F" w:rsidRPr="00B93C2D" w:rsidRDefault="00A45C2F" w:rsidP="00A45C2F">
      <w:pPr>
        <w:shd w:val="clear" w:color="auto" w:fill="FFFFFF"/>
        <w:spacing w:after="0" w:line="312" w:lineRule="auto"/>
        <w:jc w:val="both"/>
        <w:rPr>
          <w:rFonts w:ascii="Times New Roman" w:hAnsi="Times New Roman" w:cs="Times New Roman"/>
          <w:bCs/>
          <w:iCs/>
          <w:sz w:val="28"/>
          <w:szCs w:val="28"/>
          <w:lang w:val="vi-VN"/>
        </w:rPr>
      </w:pPr>
      <w:r w:rsidRPr="00B93C2D">
        <w:rPr>
          <w:rFonts w:ascii="Times New Roman" w:hAnsi="Times New Roman" w:cs="Times New Roman"/>
          <w:bCs/>
          <w:iCs/>
          <w:sz w:val="28"/>
          <w:szCs w:val="28"/>
          <w:lang w:val="vi-VN"/>
        </w:rPr>
        <w:tab/>
        <w:t>- Bộ môn cần xây dựng bảng trọng số điểm của từng nhóm câu hỏi ứng với mỗi mức độ câu hỏi trong đề thi, có thể sử dụng những hình thức câu hỏi như sau:</w:t>
      </w:r>
    </w:p>
    <w:p w14:paraId="523AB3AA"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a. Câu hỏi trắc nghiệm nhiều lựa chọn:</w:t>
      </w:r>
    </w:p>
    <w:p w14:paraId="310B6D68"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B93C2D">
        <w:rPr>
          <w:rFonts w:ascii="Times New Roman" w:hAnsi="Times New Roman" w:cs="Times New Roman"/>
          <w:sz w:val="28"/>
          <w:szCs w:val="28"/>
          <w:lang w:val="vi-VN"/>
        </w:rPr>
        <w:t>-Hình thức này c</w:t>
      </w:r>
      <w:r w:rsidRPr="00CD07A2">
        <w:rPr>
          <w:rFonts w:ascii="Times New Roman" w:hAnsi="Times New Roman" w:cs="Times New Roman"/>
          <w:sz w:val="28"/>
          <w:szCs w:val="28"/>
          <w:lang w:val="vi-VN"/>
        </w:rPr>
        <w:t xml:space="preserve">âu hỏi </w:t>
      </w:r>
      <w:r w:rsidRPr="00B93C2D">
        <w:rPr>
          <w:rFonts w:ascii="Times New Roman" w:hAnsi="Times New Roman" w:cs="Times New Roman"/>
          <w:sz w:val="28"/>
          <w:szCs w:val="28"/>
          <w:lang w:val="vi-VN"/>
        </w:rPr>
        <w:t xml:space="preserve">sẽ </w:t>
      </w:r>
      <w:r w:rsidRPr="00CD07A2">
        <w:rPr>
          <w:rFonts w:ascii="Times New Roman" w:hAnsi="Times New Roman" w:cs="Times New Roman"/>
          <w:sz w:val="28"/>
          <w:szCs w:val="28"/>
          <w:lang w:val="vi-VN"/>
        </w:rPr>
        <w:t xml:space="preserve">có hai phần: </w:t>
      </w:r>
    </w:p>
    <w:p w14:paraId="1E70F0CC"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Phần thứ nhất (được gọi là phần dẫn) nêu nội dung câu hỏi hoặc cung cấp thông tin liên quan đến câu hỏi.</w:t>
      </w:r>
    </w:p>
    <w:p w14:paraId="6DD2768F"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Phần thứ 2 nêu các phương án trả lời. Thông thường, bao gồm 4 phương án được đánh thứ tự bằng các chữ cái A, B, C, D. Khi biên soạn các phương án trả lời, phải sắp xếp phương án đúng và các phương án nhiễu theo thứ tự ngẫu nhiên;</w:t>
      </w:r>
      <w:r w:rsidRPr="00CD07A2">
        <w:rPr>
          <w:rFonts w:ascii="Times New Roman" w:hAnsi="Times New Roman" w:cs="Times New Roman"/>
          <w:color w:val="FF0000"/>
          <w:sz w:val="28"/>
          <w:szCs w:val="28"/>
          <w:lang w:val="vi-VN"/>
        </w:rPr>
        <w:t xml:space="preserve"> </w:t>
      </w:r>
      <w:r w:rsidRPr="00CD07A2">
        <w:rPr>
          <w:rFonts w:ascii="Times New Roman" w:hAnsi="Times New Roman" w:cs="Times New Roman"/>
          <w:sz w:val="28"/>
          <w:szCs w:val="28"/>
          <w:lang w:val="vi-VN"/>
        </w:rPr>
        <w:t xml:space="preserve">tránh xây dựng phương án đúng có sự khác biệt rõ ràng so với các phương án nhiễu (như: hình thức dài hơn hoặc ngắn hơn; mô tả tỉ mỉ hơn…); hạn chế xây dựng các phương án có nội dung tổ hợp từ các phương án khác (như: cả A, B đều đúng; cả A, B đều sai; </w:t>
      </w:r>
      <w:r w:rsidRPr="00B93C2D">
        <w:rPr>
          <w:rFonts w:ascii="Times New Roman" w:hAnsi="Times New Roman" w:cs="Times New Roman"/>
          <w:sz w:val="28"/>
          <w:szCs w:val="28"/>
          <w:lang w:val="vi-VN"/>
        </w:rPr>
        <w:t xml:space="preserve">Tất cả </w:t>
      </w:r>
      <w:r w:rsidRPr="00CD07A2">
        <w:rPr>
          <w:rFonts w:ascii="Times New Roman" w:hAnsi="Times New Roman" w:cs="Times New Roman"/>
          <w:sz w:val="28"/>
          <w:szCs w:val="28"/>
          <w:lang w:val="vi-VN"/>
        </w:rPr>
        <w:t xml:space="preserve">các câu trên đều đúng hoặc </w:t>
      </w:r>
      <w:r w:rsidRPr="00B93C2D">
        <w:rPr>
          <w:rFonts w:ascii="Times New Roman" w:hAnsi="Times New Roman" w:cs="Times New Roman"/>
          <w:sz w:val="28"/>
          <w:szCs w:val="28"/>
          <w:lang w:val="vi-VN"/>
        </w:rPr>
        <w:t xml:space="preserve">Tất cả </w:t>
      </w:r>
      <w:r w:rsidRPr="00CD07A2">
        <w:rPr>
          <w:rFonts w:ascii="Times New Roman" w:hAnsi="Times New Roman" w:cs="Times New Roman"/>
          <w:sz w:val="28"/>
          <w:szCs w:val="28"/>
          <w:lang w:val="vi-VN"/>
        </w:rPr>
        <w:t>các câu trên đều sai…).</w:t>
      </w:r>
    </w:p>
    <w:p w14:paraId="3E1B2B7C"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 xml:space="preserve">b. Câu hỏi trắc nghiệm loại </w:t>
      </w:r>
      <w:r w:rsidRPr="00B93C2D">
        <w:rPr>
          <w:rFonts w:ascii="Times New Roman" w:hAnsi="Times New Roman" w:cs="Times New Roman"/>
          <w:i/>
          <w:sz w:val="28"/>
          <w:szCs w:val="28"/>
          <w:lang w:val="vi-VN"/>
        </w:rPr>
        <w:t>Đ</w:t>
      </w:r>
      <w:r w:rsidRPr="00CD07A2">
        <w:rPr>
          <w:rFonts w:ascii="Times New Roman" w:hAnsi="Times New Roman" w:cs="Times New Roman"/>
          <w:i/>
          <w:sz w:val="28"/>
          <w:szCs w:val="28"/>
          <w:lang w:val="vi-VN"/>
        </w:rPr>
        <w:t>úng</w:t>
      </w:r>
      <w:r w:rsidRPr="00B93C2D">
        <w:rPr>
          <w:rFonts w:ascii="Times New Roman" w:hAnsi="Times New Roman" w:cs="Times New Roman"/>
          <w:i/>
          <w:sz w:val="28"/>
          <w:szCs w:val="28"/>
          <w:lang w:val="vi-VN"/>
        </w:rPr>
        <w:t>/S</w:t>
      </w:r>
      <w:r w:rsidRPr="00CD07A2">
        <w:rPr>
          <w:rFonts w:ascii="Times New Roman" w:hAnsi="Times New Roman" w:cs="Times New Roman"/>
          <w:i/>
          <w:sz w:val="28"/>
          <w:szCs w:val="28"/>
          <w:lang w:val="vi-VN"/>
        </w:rPr>
        <w:t>ai:</w:t>
      </w:r>
      <w:r w:rsidRPr="00CD07A2">
        <w:rPr>
          <w:rFonts w:ascii="Times New Roman" w:hAnsi="Times New Roman" w:cs="Times New Roman"/>
          <w:spacing w:val="-20"/>
          <w:sz w:val="28"/>
          <w:szCs w:val="28"/>
          <w:lang w:val="vi-VN"/>
        </w:rPr>
        <w:t xml:space="preserve"> </w:t>
      </w:r>
      <w:r w:rsidRPr="00CD07A2">
        <w:rPr>
          <w:rFonts w:ascii="Times New Roman" w:hAnsi="Times New Roman" w:cs="Times New Roman"/>
          <w:sz w:val="28"/>
          <w:szCs w:val="28"/>
          <w:lang w:val="vi-VN"/>
        </w:rPr>
        <w:t>Phần dẫn của câu hỏi phải có nội dung rõ ràng theo hướng trả lời đúng hoặc sai.</w:t>
      </w:r>
    </w:p>
    <w:p w14:paraId="335FFE4D" w14:textId="77777777" w:rsidR="00A45C2F" w:rsidRPr="00CD07A2" w:rsidRDefault="00A45C2F" w:rsidP="00A45C2F">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c. Câu hỏi trắc nghiệm loại điền khuyết:</w:t>
      </w:r>
      <w:r w:rsidRPr="00CD07A2">
        <w:rPr>
          <w:rFonts w:ascii="Times New Roman" w:hAnsi="Times New Roman" w:cs="Times New Roman"/>
          <w:sz w:val="28"/>
          <w:szCs w:val="28"/>
          <w:lang w:val="vi-VN"/>
        </w:rPr>
        <w:t xml:space="preserve"> Câu hỏi chứa các chỗ trống để điền phương án trả lời bằng một từ đơn nhất (hoặc 01 cụm từ) mang tính đặc trưng (kết quả, giá trị, khái niệm...).</w:t>
      </w:r>
    </w:p>
    <w:p w14:paraId="04ABAA0A" w14:textId="77777777" w:rsidR="00A45C2F" w:rsidRPr="00B93C2D" w:rsidRDefault="00A45C2F" w:rsidP="00A45C2F">
      <w:pPr>
        <w:spacing w:after="0" w:line="312" w:lineRule="auto"/>
        <w:ind w:firstLine="567"/>
        <w:jc w:val="both"/>
        <w:rPr>
          <w:rFonts w:ascii="Times New Roman" w:hAnsi="Times New Roman" w:cs="Times New Roman"/>
          <w:sz w:val="28"/>
          <w:szCs w:val="28"/>
          <w:lang w:val="vi-VN"/>
        </w:rPr>
      </w:pPr>
      <w:r w:rsidRPr="00B93C2D">
        <w:rPr>
          <w:rFonts w:ascii="Times New Roman" w:hAnsi="Times New Roman" w:cs="Times New Roman"/>
          <w:sz w:val="28"/>
          <w:szCs w:val="28"/>
          <w:lang w:val="vi-VN"/>
        </w:rPr>
        <w:lastRenderedPageBreak/>
        <w:t>- Mỗi câu hỏi trong NHCHT trắc nghiệm được biên soạn theo mẫu của Mục II, Phụ lục 2.</w:t>
      </w:r>
    </w:p>
    <w:p w14:paraId="48A701D9" w14:textId="77777777" w:rsidR="00A45C2F" w:rsidRPr="00B93C2D" w:rsidRDefault="00A45C2F" w:rsidP="00A45C2F">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t xml:space="preserve">4. Đối với câu hỏi trong bộ đề thi </w:t>
      </w:r>
      <w:r w:rsidRPr="00B93C2D">
        <w:rPr>
          <w:rFonts w:ascii="Times New Roman" w:hAnsi="Times New Roman" w:cs="Times New Roman"/>
          <w:b/>
          <w:bCs/>
          <w:i/>
          <w:iCs/>
          <w:sz w:val="28"/>
          <w:szCs w:val="28"/>
          <w:lang w:val="vi-VN"/>
        </w:rPr>
        <w:t>vấn đáp</w:t>
      </w:r>
    </w:p>
    <w:p w14:paraId="49FEAEDC" w14:textId="77777777" w:rsidR="00A45C2F" w:rsidRPr="00B93C2D" w:rsidRDefault="00A45C2F" w:rsidP="00A45C2F">
      <w:pPr>
        <w:shd w:val="clear" w:color="auto" w:fill="FFFFFF"/>
        <w:spacing w:after="0" w:line="312" w:lineRule="auto"/>
        <w:jc w:val="both"/>
        <w:rPr>
          <w:rFonts w:ascii="Times New Roman" w:hAnsi="Times New Roman" w:cs="Times New Roman"/>
          <w:bCs/>
          <w:iCs/>
          <w:sz w:val="28"/>
          <w:szCs w:val="28"/>
          <w:lang w:val="vi-VN"/>
        </w:rPr>
      </w:pPr>
      <w:r w:rsidRPr="00B93C2D">
        <w:rPr>
          <w:rFonts w:ascii="Times New Roman" w:hAnsi="Times New Roman" w:cs="Times New Roman"/>
          <w:b/>
          <w:bCs/>
          <w:i/>
          <w:iCs/>
          <w:sz w:val="28"/>
          <w:szCs w:val="28"/>
          <w:lang w:val="vi-VN"/>
        </w:rPr>
        <w:tab/>
      </w:r>
      <w:r w:rsidRPr="00B93C2D">
        <w:rPr>
          <w:rFonts w:ascii="Times New Roman" w:hAnsi="Times New Roman" w:cs="Times New Roman"/>
          <w:bCs/>
          <w:iCs/>
          <w:sz w:val="28"/>
          <w:szCs w:val="28"/>
          <w:lang w:val="vi-VN"/>
        </w:rPr>
        <w:t xml:space="preserve">- Phần dành cho người học chuẩn bị nằm trong nội dung đề cương học phần đã được giới thiệu tới người học. </w:t>
      </w:r>
    </w:p>
    <w:p w14:paraId="4A86FD45" w14:textId="77777777" w:rsidR="00A45C2F" w:rsidRPr="00B93C2D" w:rsidRDefault="00A45C2F" w:rsidP="00A45C2F">
      <w:pPr>
        <w:shd w:val="clear" w:color="auto" w:fill="FFFFFF"/>
        <w:spacing w:after="0" w:line="312" w:lineRule="auto"/>
        <w:jc w:val="both"/>
        <w:rPr>
          <w:rFonts w:ascii="Times New Roman" w:hAnsi="Times New Roman" w:cs="Times New Roman"/>
          <w:bCs/>
          <w:iCs/>
          <w:sz w:val="28"/>
          <w:szCs w:val="28"/>
          <w:lang w:val="vi-VN"/>
        </w:rPr>
      </w:pPr>
      <w:r w:rsidRPr="00B93C2D">
        <w:rPr>
          <w:rFonts w:ascii="Times New Roman" w:hAnsi="Times New Roman" w:cs="Times New Roman"/>
          <w:bCs/>
          <w:iCs/>
          <w:sz w:val="28"/>
          <w:szCs w:val="28"/>
          <w:lang w:val="vi-VN"/>
        </w:rPr>
        <w:tab/>
        <w:t xml:space="preserve">- Bộ môn thống nhất cách ra đề thi, các đề thi không trùng lặp nội dung và phải tương đương với nhau về mức độ khó. </w:t>
      </w:r>
    </w:p>
    <w:p w14:paraId="37AF279E" w14:textId="77777777" w:rsidR="00A45C2F" w:rsidRPr="00B93C2D" w:rsidRDefault="00A45C2F" w:rsidP="00A45C2F">
      <w:pPr>
        <w:shd w:val="clear" w:color="auto" w:fill="FFFFFF"/>
        <w:spacing w:after="0" w:line="312" w:lineRule="auto"/>
        <w:jc w:val="both"/>
        <w:rPr>
          <w:rFonts w:ascii="Times New Roman" w:hAnsi="Times New Roman" w:cs="Times New Roman"/>
          <w:b/>
          <w:bCs/>
          <w:color w:val="000000"/>
          <w:sz w:val="28"/>
          <w:szCs w:val="28"/>
          <w:lang w:val="vi-VN"/>
        </w:rPr>
      </w:pPr>
      <w:r w:rsidRPr="00B93C2D">
        <w:rPr>
          <w:rFonts w:ascii="Times New Roman" w:hAnsi="Times New Roman" w:cs="Times New Roman"/>
          <w:b/>
          <w:bCs/>
          <w:sz w:val="28"/>
          <w:szCs w:val="28"/>
          <w:lang w:val="vi-VN"/>
        </w:rPr>
        <w:t>Điều 5. Cán bộ biên soạn và phản biện</w:t>
      </w:r>
      <w:r w:rsidRPr="00B93C2D">
        <w:rPr>
          <w:rFonts w:ascii="Times New Roman" w:hAnsi="Times New Roman" w:cs="Times New Roman"/>
          <w:b/>
          <w:bCs/>
          <w:color w:val="000000"/>
          <w:sz w:val="28"/>
          <w:szCs w:val="28"/>
          <w:lang w:val="vi-VN"/>
        </w:rPr>
        <w:t xml:space="preserve"> câu hỏi thi</w:t>
      </w:r>
    </w:p>
    <w:p w14:paraId="558FB349" w14:textId="77777777" w:rsidR="00A45C2F" w:rsidRPr="00B93C2D" w:rsidRDefault="00A45C2F" w:rsidP="00A45C2F">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1. Người được giao nhiệm vụ biên soạn hay phản biện, thẩm định câu hỏi thi cho một học phần phải là giảng viên đã từng tham gia giảng dạy học phần đó, phải nắm vững nội dung chuyên môn và đề cương chi tiết của học phần đó trong chương trình đào tạo hiện hành của trường Đại học Thủy lợi.</w:t>
      </w:r>
    </w:p>
    <w:p w14:paraId="04DDDE06" w14:textId="77777777" w:rsidR="00A45C2F" w:rsidRPr="00B93C2D" w:rsidRDefault="00A45C2F" w:rsidP="00A45C2F">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2. Mỗi học phần thành lập một Tổ ra đề thi gồm Tổ trưởng, thư ký (nếu cần) và các giảng viên thành viên. Tổ trưởng Tổ ra đề là lãnh đạo bộ môn hoặc giảng viên có năng lực chuyên môn vững vàng, có uy tín. Việc mời giảng viên thỉnh giảng ra câu hỏi thi độc lập chỉ thực hiện khi có lý do phù hợp. Trong trường hợp này, lãnh đạo Bộ môn phải báo cáo việc mời giảng viên thỉnh giảng ra câu hỏi thi độc lập và được sự đồng ý của Hiệu trưởng.</w:t>
      </w:r>
    </w:p>
    <w:p w14:paraId="4E9B523D" w14:textId="77777777" w:rsidR="00A45C2F" w:rsidRPr="00B93C2D" w:rsidRDefault="00A45C2F" w:rsidP="00A45C2F">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3. Mỗi thành viên của Tổ ra đề thi phải chịu trách nhiệm cá nhân về nội dung chuyên môn, về hình thức trình bày của câu hỏi thi và đáp án, đảm bảo tính bảo mật của câu hỏi thi theo đúng quy chế thi và quy định pháp luật hiện hành.</w:t>
      </w:r>
    </w:p>
    <w:p w14:paraId="37AEC1A2" w14:textId="77777777" w:rsidR="00A45C2F" w:rsidRPr="00B93C2D" w:rsidRDefault="00A45C2F" w:rsidP="00A45C2F">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4. Đối với các đơn vị xa trường như: Phân hiệu miền Nam, Viện miền Trung, cơ sở Phố Hiến khi biên soạn câu hỏi thi phải phối hợp với các Bộ môn phụ trách chuyên ngành lựa chọn, giới thiệu giảng viên để thành lập Tổ ra đề. Tổ ra đề phải có lãnh đạo là đại diện các đơn vị để phối hợp trong quản lý hành chính và chuyên môn. </w:t>
      </w:r>
    </w:p>
    <w:p w14:paraId="464724AA"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sz w:val="28"/>
          <w:szCs w:val="28"/>
          <w:lang w:val="vi-VN"/>
        </w:rPr>
        <w:t>Điều 6</w:t>
      </w:r>
      <w:r w:rsidRPr="00B93C2D">
        <w:rPr>
          <w:rStyle w:val="fontstyle01"/>
          <w:rFonts w:ascii="Times New Roman" w:hAnsi="Times New Roman" w:cs="Times New Roman"/>
          <w:b w:val="0"/>
          <w:bCs w:val="0"/>
          <w:sz w:val="28"/>
          <w:szCs w:val="28"/>
          <w:lang w:val="vi-VN"/>
        </w:rPr>
        <w:t xml:space="preserve">. </w:t>
      </w:r>
      <w:r w:rsidRPr="00B93C2D">
        <w:rPr>
          <w:rStyle w:val="fontstyle01"/>
          <w:rFonts w:ascii="Times New Roman" w:hAnsi="Times New Roman" w:cs="Times New Roman"/>
          <w:sz w:val="28"/>
          <w:szCs w:val="28"/>
          <w:lang w:val="vi-VN"/>
        </w:rPr>
        <w:t>Hình thức, định dạng câu hỏi thi trong NHCHT và NHĐT</w:t>
      </w:r>
    </w:p>
    <w:p w14:paraId="32566C2B" w14:textId="77777777" w:rsidR="00A45C2F" w:rsidRPr="00B93C2D"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1.</w:t>
      </w:r>
      <w:r w:rsidRPr="00B93C2D">
        <w:rPr>
          <w:rStyle w:val="fontstyle01"/>
          <w:rFonts w:ascii="Times New Roman" w:hAnsi="Times New Roman" w:cs="Times New Roman"/>
          <w:b w:val="0"/>
          <w:bCs w:val="0"/>
          <w:spacing w:val="-4"/>
          <w:sz w:val="28"/>
          <w:szCs w:val="28"/>
          <w:lang w:val="vi-VN"/>
        </w:rPr>
        <w:t xml:space="preserve"> Mỗi bộ NHCHT và NHĐT hoàn chỉnh bao gồm: cấu trúc đề thi (hướng dẫn xây dựng tại Phụ lục 01), câu hỏi thi và đáp án tương ứng (hướng dẫn biên soạn tại Phụ lục 02).</w:t>
      </w:r>
      <w:r w:rsidRPr="00B93C2D">
        <w:rPr>
          <w:rStyle w:val="fontstyle01"/>
          <w:rFonts w:ascii="Times New Roman" w:hAnsi="Times New Roman" w:cs="Times New Roman"/>
          <w:b w:val="0"/>
          <w:bCs w:val="0"/>
          <w:sz w:val="28"/>
          <w:szCs w:val="28"/>
          <w:lang w:val="vi-VN"/>
        </w:rPr>
        <w:t xml:space="preserve"> </w:t>
      </w:r>
    </w:p>
    <w:p w14:paraId="3880825E" w14:textId="77777777" w:rsidR="00A45C2F" w:rsidRPr="00B93C2D"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 xml:space="preserve">2. NHCHT và NHĐT được nộp dưới hai dạng: bản cứng và file mềm, sử dụng bảng mã Unicode, font chữ Times New Roman. File mềm sử dụng thống nhất định dạng </w:t>
      </w:r>
      <w:r w:rsidRPr="00B93C2D">
        <w:rPr>
          <w:rStyle w:val="fontstyle01"/>
          <w:rFonts w:ascii="Times New Roman" w:hAnsi="Times New Roman" w:cs="Times New Roman"/>
          <w:sz w:val="28"/>
          <w:szCs w:val="28"/>
          <w:lang w:val="vi-VN"/>
        </w:rPr>
        <w:t>*</w:t>
      </w:r>
      <w:r w:rsidRPr="00B93C2D">
        <w:rPr>
          <w:rStyle w:val="fontstyle01"/>
          <w:rFonts w:ascii="Times New Roman" w:hAnsi="Times New Roman" w:cs="Times New Roman"/>
          <w:b w:val="0"/>
          <w:bCs w:val="0"/>
          <w:sz w:val="28"/>
          <w:szCs w:val="28"/>
          <w:lang w:val="vi-VN"/>
        </w:rPr>
        <w:t>.doc hoặc *.docx. Mỗi NHCHT có thể được chia thành nhiều folder, mỗi folder tương ứng với một phần nội dung, một chương hoặc một mức độ khó khác nhau theo thang Bloom.</w:t>
      </w:r>
    </w:p>
    <w:p w14:paraId="35161456" w14:textId="77777777" w:rsidR="00A45C2F" w:rsidRPr="00B93C2D"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lastRenderedPageBreak/>
        <w:t>3. Tất cả các dạng câu hỏi (Trắc nghiệm, Tự luận…) được trình bày theo chuẩn Format của Phần mềm hiện hành đang được sử dụng (do Phòng KT&amp;ĐBCL cung cấp). Để tránh phát sinh lỗi hiển thị giữa các phần mềm đối với các công thức tính toán hoặc các phép toán có các ký tự toán học đặc biệt hay các chữ cái Hy Lạp (</w:t>
      </w:r>
      <w:r w:rsidRPr="00CD07A2">
        <w:rPr>
          <w:rStyle w:val="fontstyle01"/>
          <w:rFonts w:ascii="Times New Roman" w:hAnsi="Times New Roman" w:cs="Times New Roman"/>
          <w:b w:val="0"/>
          <w:bCs w:val="0"/>
          <w:sz w:val="28"/>
          <w:szCs w:val="28"/>
        </w:rPr>
        <w:object w:dxaOrig="1280" w:dyaOrig="320" w14:anchorId="4CA34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75pt;height:15.75pt" o:ole="">
            <v:imagedata r:id="rId8" o:title=""/>
          </v:shape>
          <o:OLEObject Type="Embed" ProgID="Equation.DSMT4" ShapeID="_x0000_i1027" DrawAspect="Content" ObjectID="_1818053567" r:id="rId9"/>
        </w:object>
      </w:r>
      <w:r w:rsidRPr="00B93C2D">
        <w:rPr>
          <w:rStyle w:val="fontstyle01"/>
          <w:rFonts w:ascii="Times New Roman" w:hAnsi="Times New Roman" w:cs="Times New Roman"/>
          <w:b w:val="0"/>
          <w:bCs w:val="0"/>
          <w:sz w:val="28"/>
          <w:szCs w:val="28"/>
          <w:lang w:val="vi-VN"/>
        </w:rPr>
        <w:t xml:space="preserve">) </w:t>
      </w:r>
      <w:r w:rsidRPr="00B93C2D">
        <w:rPr>
          <w:rStyle w:val="fontstyle01"/>
          <w:rFonts w:ascii="Times New Roman" w:hAnsi="Times New Roman" w:cs="Times New Roman"/>
          <w:bCs w:val="0"/>
          <w:sz w:val="28"/>
          <w:szCs w:val="28"/>
          <w:lang w:val="vi-VN"/>
        </w:rPr>
        <w:t>phải được soạn thảo bằng phần mềm soạn thảo công thức toán</w:t>
      </w:r>
      <w:r w:rsidRPr="00B93C2D">
        <w:rPr>
          <w:rStyle w:val="fontstyle01"/>
          <w:rFonts w:ascii="Times New Roman" w:hAnsi="Times New Roman" w:cs="Times New Roman"/>
          <w:b w:val="0"/>
          <w:bCs w:val="0"/>
          <w:sz w:val="28"/>
          <w:szCs w:val="28"/>
          <w:lang w:val="vi-VN"/>
        </w:rPr>
        <w:t xml:space="preserve"> </w:t>
      </w:r>
      <w:r w:rsidRPr="00B93C2D">
        <w:rPr>
          <w:rStyle w:val="fontstyle01"/>
          <w:rFonts w:ascii="Times New Roman" w:hAnsi="Times New Roman" w:cs="Times New Roman"/>
          <w:bCs w:val="0"/>
          <w:sz w:val="28"/>
          <w:szCs w:val="28"/>
          <w:lang w:val="vi-VN"/>
        </w:rPr>
        <w:t>MATHTYPE</w:t>
      </w:r>
      <w:r w:rsidRPr="00B93C2D">
        <w:rPr>
          <w:rStyle w:val="fontstyle01"/>
          <w:rFonts w:ascii="Times New Roman" w:hAnsi="Times New Roman" w:cs="Times New Roman"/>
          <w:b w:val="0"/>
          <w:bCs w:val="0"/>
          <w:sz w:val="28"/>
          <w:szCs w:val="28"/>
          <w:lang w:val="vi-VN"/>
        </w:rPr>
        <w:t xml:space="preserve"> </w:t>
      </w:r>
      <w:r w:rsidRPr="00B93C2D">
        <w:rPr>
          <w:rStyle w:val="fontstyle01"/>
          <w:rFonts w:ascii="Times New Roman" w:hAnsi="Times New Roman" w:cs="Times New Roman"/>
          <w:bCs w:val="0"/>
          <w:i/>
          <w:sz w:val="28"/>
          <w:szCs w:val="28"/>
          <w:lang w:val="vi-VN"/>
        </w:rPr>
        <w:t>(Không sử dụng Insert Symbol trong MS Word).</w:t>
      </w:r>
    </w:p>
    <w:p w14:paraId="2B16E5F5" w14:textId="77777777" w:rsidR="00A45C2F" w:rsidRPr="00B93C2D"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4. Mỗi học phần xây dựng câu hỏi thi theo một hình thức thi thống nhất: tự luận, trắc nghiệm, trắc nghiệm kết hợp tự luận hoặc vấn đáp.</w:t>
      </w:r>
    </w:p>
    <w:p w14:paraId="2880C31E" w14:textId="77777777" w:rsidR="00A45C2F" w:rsidRPr="00B93C2D" w:rsidRDefault="00A45C2F" w:rsidP="00A45C2F">
      <w:pPr>
        <w:shd w:val="clear" w:color="auto" w:fill="FFFFFF"/>
        <w:spacing w:after="0" w:line="312" w:lineRule="auto"/>
        <w:jc w:val="both"/>
        <w:rPr>
          <w:rStyle w:val="fontstyle01"/>
          <w:rFonts w:ascii="Times New Roman" w:hAnsi="Times New Roman" w:cs="Times New Roman"/>
          <w:sz w:val="28"/>
          <w:szCs w:val="28"/>
          <w:lang w:val="vi-VN"/>
        </w:rPr>
      </w:pPr>
      <w:r w:rsidRPr="00CD07A2">
        <w:rPr>
          <w:rStyle w:val="fontstyle01"/>
          <w:rFonts w:ascii="Times New Roman" w:hAnsi="Times New Roman" w:cs="Times New Roman"/>
          <w:sz w:val="28"/>
          <w:szCs w:val="28"/>
          <w:lang w:val="vi-VN"/>
        </w:rPr>
        <w:t>Điều 7</w:t>
      </w:r>
      <w:r w:rsidRPr="00CD07A2">
        <w:rPr>
          <w:rStyle w:val="fontstyle01"/>
          <w:rFonts w:ascii="Times New Roman" w:hAnsi="Times New Roman" w:cs="Times New Roman"/>
          <w:b w:val="0"/>
          <w:bCs w:val="0"/>
          <w:sz w:val="28"/>
          <w:szCs w:val="28"/>
          <w:lang w:val="vi-VN"/>
        </w:rPr>
        <w:t xml:space="preserve">. </w:t>
      </w:r>
      <w:r w:rsidRPr="00CD07A2">
        <w:rPr>
          <w:rStyle w:val="fontstyle01"/>
          <w:rFonts w:ascii="Times New Roman" w:hAnsi="Times New Roman" w:cs="Times New Roman"/>
          <w:sz w:val="28"/>
          <w:szCs w:val="28"/>
          <w:lang w:val="vi-VN"/>
        </w:rPr>
        <w:t>Qu</w:t>
      </w:r>
      <w:r w:rsidRPr="00B93C2D">
        <w:rPr>
          <w:rStyle w:val="fontstyle01"/>
          <w:rFonts w:ascii="Times New Roman" w:hAnsi="Times New Roman" w:cs="Times New Roman"/>
          <w:sz w:val="28"/>
          <w:szCs w:val="28"/>
          <w:lang w:val="vi-VN"/>
        </w:rPr>
        <w:t>y</w:t>
      </w:r>
      <w:r w:rsidRPr="00CD07A2">
        <w:rPr>
          <w:rStyle w:val="fontstyle01"/>
          <w:rFonts w:ascii="Times New Roman" w:hAnsi="Times New Roman" w:cs="Times New Roman"/>
          <w:sz w:val="28"/>
          <w:szCs w:val="28"/>
          <w:lang w:val="vi-VN"/>
        </w:rPr>
        <w:t xml:space="preserve"> định về số lượng câu hỏi tối thiểu trong NHCHT</w:t>
      </w:r>
      <w:r w:rsidRPr="00B93C2D">
        <w:rPr>
          <w:rStyle w:val="fontstyle01"/>
          <w:rFonts w:ascii="Times New Roman" w:hAnsi="Times New Roman" w:cs="Times New Roman"/>
          <w:sz w:val="28"/>
          <w:szCs w:val="28"/>
          <w:lang w:val="vi-VN"/>
        </w:rPr>
        <w:t xml:space="preserve"> và số đề tối thiểu trong NHĐT</w:t>
      </w:r>
    </w:p>
    <w:p w14:paraId="6ECA2AF1"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B93C2D">
        <w:rPr>
          <w:rFonts w:ascii="Times New Roman" w:hAnsi="Times New Roman" w:cs="Times New Roman"/>
          <w:color w:val="000000"/>
          <w:sz w:val="28"/>
          <w:szCs w:val="28"/>
          <w:lang w:val="vi-VN"/>
        </w:rPr>
        <w:t xml:space="preserve">- </w:t>
      </w:r>
      <w:r w:rsidRPr="00CD07A2">
        <w:rPr>
          <w:rFonts w:ascii="Times New Roman" w:hAnsi="Times New Roman" w:cs="Times New Roman"/>
          <w:color w:val="000000"/>
          <w:sz w:val="28"/>
          <w:szCs w:val="28"/>
          <w:lang w:val="vi-VN"/>
        </w:rPr>
        <w:t>Các câu hỏi được phân nhóm và sắp xếp thống nhất với cấu trúc đề thi, số lượng câu hỏi trong NHCHT tối thiểu được quy định như sau:</w:t>
      </w:r>
    </w:p>
    <w:p w14:paraId="5CDE3F9C"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i/>
          <w:color w:val="000000"/>
          <w:sz w:val="28"/>
          <w:szCs w:val="28"/>
          <w:lang w:val="vi-VN"/>
        </w:rPr>
        <w:t>+ Đối với NHCHT tự luận</w:t>
      </w:r>
      <w:r w:rsidRPr="00B93C2D">
        <w:rPr>
          <w:rFonts w:ascii="Times New Roman" w:hAnsi="Times New Roman" w:cs="Times New Roman"/>
          <w:b/>
          <w:i/>
          <w:color w:val="000000"/>
          <w:sz w:val="28"/>
          <w:szCs w:val="28"/>
          <w:lang w:val="vi-VN"/>
        </w:rPr>
        <w:t>/ vấn đáp</w:t>
      </w:r>
      <w:r w:rsidRPr="00CD07A2">
        <w:rPr>
          <w:rFonts w:ascii="Times New Roman" w:hAnsi="Times New Roman" w:cs="Times New Roman"/>
          <w:b/>
          <w:i/>
          <w:color w:val="000000"/>
          <w:sz w:val="28"/>
          <w:szCs w:val="28"/>
          <w:lang w:val="vi-VN"/>
        </w:rPr>
        <w:t>:</w:t>
      </w:r>
      <w:r w:rsidRPr="00CD07A2">
        <w:rPr>
          <w:rFonts w:ascii="Times New Roman" w:hAnsi="Times New Roman" w:cs="Times New Roman"/>
          <w:color w:val="000000"/>
          <w:sz w:val="28"/>
          <w:szCs w:val="28"/>
          <w:lang w:val="vi-VN"/>
        </w:rPr>
        <w:t xml:space="preserve"> </w:t>
      </w:r>
      <w:r w:rsidRPr="00B93C2D">
        <w:rPr>
          <w:rFonts w:ascii="Times New Roman" w:hAnsi="Times New Roman" w:cs="Times New Roman"/>
          <w:color w:val="000000"/>
          <w:sz w:val="28"/>
          <w:szCs w:val="28"/>
          <w:lang w:val="vi-VN"/>
        </w:rPr>
        <w:t>Phải có tối thiểu 10 câu hỏi/ 1 câu hỏi trong đề thi chính thức</w:t>
      </w:r>
      <w:del w:id="0" w:author="DHTL" w:date="2025-08-27T09:27:00Z">
        <w:r w:rsidRPr="00B93C2D" w:rsidDel="003915FC">
          <w:rPr>
            <w:rFonts w:ascii="Times New Roman" w:hAnsi="Times New Roman" w:cs="Times New Roman"/>
            <w:color w:val="000000"/>
            <w:sz w:val="28"/>
            <w:szCs w:val="28"/>
            <w:lang w:val="vi-VN"/>
          </w:rPr>
          <w:delText xml:space="preserve">. </w:delText>
        </w:r>
      </w:del>
      <w:r w:rsidRPr="00B93C2D">
        <w:rPr>
          <w:rFonts w:ascii="Times New Roman" w:hAnsi="Times New Roman" w:cs="Times New Roman"/>
          <w:color w:val="000000"/>
          <w:sz w:val="28"/>
          <w:szCs w:val="28"/>
          <w:lang w:val="vi-VN"/>
        </w:rPr>
        <w:t>.</w:t>
      </w:r>
      <w:r w:rsidRPr="00CD07A2">
        <w:rPr>
          <w:rFonts w:ascii="Times New Roman" w:hAnsi="Times New Roman" w:cs="Times New Roman"/>
          <w:color w:val="000000"/>
          <w:sz w:val="28"/>
          <w:szCs w:val="28"/>
          <w:lang w:val="vi-VN"/>
        </w:rPr>
        <w:t xml:space="preserve"> Câu hỏi có thể là câu hỏi lý thuyết hoặc bài tập. </w:t>
      </w:r>
    </w:p>
    <w:p w14:paraId="553B186A"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color w:val="000000"/>
          <w:sz w:val="28"/>
          <w:szCs w:val="28"/>
          <w:lang w:val="vi-VN"/>
        </w:rPr>
        <w:t xml:space="preserve">+ </w:t>
      </w:r>
      <w:r w:rsidRPr="00CD07A2">
        <w:rPr>
          <w:rFonts w:ascii="Times New Roman" w:hAnsi="Times New Roman" w:cs="Times New Roman"/>
          <w:b/>
          <w:i/>
          <w:color w:val="000000"/>
          <w:sz w:val="28"/>
          <w:szCs w:val="28"/>
          <w:lang w:val="vi-VN"/>
        </w:rPr>
        <w:t>Đối với NHCHT trắc nghiệm</w:t>
      </w:r>
      <w:r w:rsidRPr="00B93C2D">
        <w:rPr>
          <w:rFonts w:ascii="Times New Roman" w:hAnsi="Times New Roman" w:cs="Times New Roman"/>
          <w:b/>
          <w:i/>
          <w:color w:val="000000"/>
          <w:sz w:val="28"/>
          <w:szCs w:val="28"/>
          <w:lang w:val="vi-VN"/>
        </w:rPr>
        <w:t>:</w:t>
      </w:r>
      <w:r w:rsidRPr="00CD07A2">
        <w:rPr>
          <w:rFonts w:ascii="Times New Roman" w:hAnsi="Times New Roman" w:cs="Times New Roman"/>
          <w:color w:val="000000"/>
          <w:sz w:val="28"/>
          <w:szCs w:val="28"/>
          <w:lang w:val="vi-VN"/>
        </w:rPr>
        <w:t xml:space="preserve"> </w:t>
      </w:r>
      <w:r w:rsidRPr="00B93C2D">
        <w:rPr>
          <w:rFonts w:ascii="Times New Roman" w:hAnsi="Times New Roman" w:cs="Times New Roman"/>
          <w:color w:val="000000"/>
          <w:sz w:val="28"/>
          <w:szCs w:val="28"/>
          <w:lang w:val="vi-VN"/>
        </w:rPr>
        <w:t>S</w:t>
      </w:r>
      <w:r w:rsidRPr="00CD07A2">
        <w:rPr>
          <w:rFonts w:ascii="Times New Roman" w:hAnsi="Times New Roman" w:cs="Times New Roman"/>
          <w:color w:val="000000"/>
          <w:sz w:val="28"/>
          <w:szCs w:val="28"/>
          <w:lang w:val="vi-VN"/>
        </w:rPr>
        <w:t>ố câu hỏi của NHCHT phải có</w:t>
      </w:r>
      <w:r w:rsidRPr="00B93C2D">
        <w:rPr>
          <w:rFonts w:ascii="Times New Roman" w:hAnsi="Times New Roman" w:cs="Times New Roman"/>
          <w:color w:val="000000"/>
          <w:sz w:val="28"/>
          <w:szCs w:val="28"/>
          <w:lang w:val="vi-VN"/>
        </w:rPr>
        <w:t xml:space="preserve"> tối thiểu</w:t>
      </w:r>
      <w:r w:rsidRPr="00CD07A2">
        <w:rPr>
          <w:rFonts w:ascii="Times New Roman" w:hAnsi="Times New Roman" w:cs="Times New Roman"/>
          <w:color w:val="000000"/>
          <w:sz w:val="28"/>
          <w:szCs w:val="28"/>
          <w:lang w:val="vi-VN"/>
        </w:rPr>
        <w:t xml:space="preserve"> </w:t>
      </w:r>
      <w:r w:rsidRPr="00B93C2D">
        <w:rPr>
          <w:rFonts w:ascii="Times New Roman" w:hAnsi="Times New Roman" w:cs="Times New Roman"/>
          <w:color w:val="000000"/>
          <w:sz w:val="28"/>
          <w:szCs w:val="28"/>
          <w:lang w:val="vi-VN"/>
        </w:rPr>
        <w:t>50</w:t>
      </w:r>
      <w:r w:rsidRPr="00CD07A2">
        <w:rPr>
          <w:rFonts w:ascii="Times New Roman" w:hAnsi="Times New Roman" w:cs="Times New Roman"/>
          <w:color w:val="000000"/>
          <w:sz w:val="28"/>
          <w:szCs w:val="28"/>
          <w:lang w:val="vi-VN"/>
        </w:rPr>
        <w:t xml:space="preserve"> câu hỏi/</w:t>
      </w:r>
      <w:r w:rsidRPr="00B93C2D">
        <w:rPr>
          <w:rFonts w:ascii="Times New Roman" w:hAnsi="Times New Roman" w:cs="Times New Roman"/>
          <w:color w:val="000000"/>
          <w:sz w:val="28"/>
          <w:szCs w:val="28"/>
          <w:lang w:val="vi-VN"/>
        </w:rPr>
        <w:t xml:space="preserve">1 </w:t>
      </w:r>
      <w:r w:rsidRPr="00CD07A2">
        <w:rPr>
          <w:rFonts w:ascii="Times New Roman" w:hAnsi="Times New Roman" w:cs="Times New Roman"/>
          <w:color w:val="000000"/>
          <w:sz w:val="28"/>
          <w:szCs w:val="28"/>
          <w:lang w:val="vi-VN"/>
        </w:rPr>
        <w:t xml:space="preserve">tín chỉ. Việc </w:t>
      </w:r>
      <w:r w:rsidRPr="00B93C2D">
        <w:rPr>
          <w:rFonts w:ascii="Times New Roman" w:hAnsi="Times New Roman" w:cs="Times New Roman"/>
          <w:color w:val="000000"/>
          <w:sz w:val="28"/>
          <w:szCs w:val="28"/>
          <w:lang w:val="vi-VN"/>
        </w:rPr>
        <w:t>đề xuất</w:t>
      </w:r>
      <w:r w:rsidRPr="00CD07A2">
        <w:rPr>
          <w:rFonts w:ascii="Times New Roman" w:hAnsi="Times New Roman" w:cs="Times New Roman"/>
          <w:color w:val="000000"/>
          <w:sz w:val="28"/>
          <w:szCs w:val="28"/>
          <w:lang w:val="vi-VN"/>
        </w:rPr>
        <w:t xml:space="preserve"> số câu hỏi thi/</w:t>
      </w:r>
      <w:r w:rsidRPr="00B93C2D">
        <w:rPr>
          <w:rFonts w:ascii="Times New Roman" w:hAnsi="Times New Roman" w:cs="Times New Roman"/>
          <w:color w:val="000000"/>
          <w:sz w:val="28"/>
          <w:szCs w:val="28"/>
          <w:lang w:val="vi-VN"/>
        </w:rPr>
        <w:t xml:space="preserve"> </w:t>
      </w:r>
      <w:r w:rsidRPr="00CD07A2">
        <w:rPr>
          <w:rFonts w:ascii="Times New Roman" w:hAnsi="Times New Roman" w:cs="Times New Roman"/>
          <w:color w:val="000000"/>
          <w:sz w:val="28"/>
          <w:szCs w:val="28"/>
          <w:lang w:val="vi-VN"/>
        </w:rPr>
        <w:t>tín chỉ phụ thuộc vào cấu trúc nội dung học phần và do bộ môn đề xuất.</w:t>
      </w:r>
      <w:r w:rsidRPr="00B93C2D">
        <w:rPr>
          <w:rFonts w:ascii="Times New Roman" w:hAnsi="Times New Roman" w:cs="Times New Roman"/>
          <w:color w:val="000000"/>
          <w:sz w:val="28"/>
          <w:szCs w:val="28"/>
          <w:lang w:val="vi-VN"/>
        </w:rPr>
        <w:t xml:space="preserve">  </w:t>
      </w:r>
    </w:p>
    <w:p w14:paraId="5724850E" w14:textId="77777777" w:rsidR="00A45C2F" w:rsidRPr="00B93C2D"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i/>
          <w:color w:val="000000"/>
          <w:sz w:val="28"/>
          <w:szCs w:val="28"/>
          <w:lang w:val="vi-VN"/>
        </w:rPr>
        <w:t>+ Đối với NHCHT trắc nghiệm</w:t>
      </w:r>
      <w:r w:rsidRPr="00B93C2D">
        <w:rPr>
          <w:rFonts w:ascii="Times New Roman" w:hAnsi="Times New Roman" w:cs="Times New Roman"/>
          <w:b/>
          <w:i/>
          <w:color w:val="000000"/>
          <w:sz w:val="28"/>
          <w:szCs w:val="28"/>
          <w:lang w:val="vi-VN"/>
        </w:rPr>
        <w:t>-tự luận:</w:t>
      </w:r>
      <w:r w:rsidRPr="00B93C2D">
        <w:rPr>
          <w:rFonts w:ascii="Times New Roman" w:hAnsi="Times New Roman" w:cs="Times New Roman"/>
          <w:i/>
          <w:color w:val="000000"/>
          <w:sz w:val="28"/>
          <w:szCs w:val="28"/>
          <w:lang w:val="vi-VN"/>
        </w:rPr>
        <w:t xml:space="preserve"> </w:t>
      </w:r>
      <w:r w:rsidRPr="00B93C2D">
        <w:rPr>
          <w:rFonts w:ascii="Times New Roman" w:hAnsi="Times New Roman" w:cs="Times New Roman"/>
          <w:color w:val="000000"/>
          <w:sz w:val="28"/>
          <w:szCs w:val="28"/>
          <w:lang w:val="vi-VN"/>
        </w:rPr>
        <w:t>S</w:t>
      </w:r>
      <w:r w:rsidRPr="00CD07A2">
        <w:rPr>
          <w:rFonts w:ascii="Times New Roman" w:hAnsi="Times New Roman" w:cs="Times New Roman"/>
          <w:color w:val="000000"/>
          <w:sz w:val="28"/>
          <w:szCs w:val="28"/>
          <w:lang w:val="vi-VN"/>
        </w:rPr>
        <w:t xml:space="preserve">ố câu hỏi của </w:t>
      </w:r>
      <w:r w:rsidRPr="00B93C2D">
        <w:rPr>
          <w:rFonts w:ascii="Times New Roman" w:hAnsi="Times New Roman" w:cs="Times New Roman"/>
          <w:color w:val="000000"/>
          <w:sz w:val="28"/>
          <w:szCs w:val="28"/>
          <w:lang w:val="vi-VN"/>
        </w:rPr>
        <w:t>mỗi thành phần trắc nghiệm và tự luận theo hướng dẫn trên, có xét đến tỉ lệ giữa các phần thi này trong cấu trúc đề thi.</w:t>
      </w:r>
    </w:p>
    <w:p w14:paraId="2F114F2A"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i/>
          <w:sz w:val="28"/>
          <w:szCs w:val="28"/>
          <w:lang w:val="vi-VN"/>
        </w:rPr>
      </w:pPr>
      <w:r w:rsidRPr="00B93C2D">
        <w:rPr>
          <w:rFonts w:ascii="Times New Roman" w:hAnsi="Times New Roman" w:cs="Times New Roman"/>
          <w:b/>
          <w:i/>
          <w:color w:val="000000"/>
          <w:sz w:val="28"/>
          <w:szCs w:val="28"/>
          <w:lang w:val="vi-VN"/>
        </w:rPr>
        <w:t>+ Đối với NHĐT:</w:t>
      </w:r>
      <w:r w:rsidRPr="00B93C2D">
        <w:rPr>
          <w:rFonts w:ascii="Times New Roman" w:hAnsi="Times New Roman" w:cs="Times New Roman"/>
          <w:color w:val="000000"/>
          <w:sz w:val="28"/>
          <w:szCs w:val="28"/>
          <w:lang w:val="vi-VN"/>
        </w:rPr>
        <w:t xml:space="preserve"> Nếu sử dụng 2 đề cho 1 ca thi thì phải có tối thiểu 10 đề/1 tín chỉ, hạn chế tối đa việc trùng câu hỏi thi giữa các đề. </w:t>
      </w:r>
      <w:r w:rsidRPr="00B93C2D">
        <w:rPr>
          <w:rFonts w:ascii="Times New Roman" w:hAnsi="Times New Roman" w:cs="Times New Roman"/>
          <w:i/>
          <w:color w:val="000000"/>
          <w:sz w:val="28"/>
          <w:szCs w:val="28"/>
          <w:lang w:val="vi-VN"/>
        </w:rPr>
        <w:t xml:space="preserve">(Lưu ý: Trường hợp trong NHĐT có câu hỏi bị trùng giữa các đề thì khi thống kê số lượng câu để thanh toán thì những câu này chỉ được tính 1 lần. Bộ môn có trách nhiệm thống kê số lượng câu trùng). </w:t>
      </w:r>
    </w:p>
    <w:p w14:paraId="4616D95F" w14:textId="77777777" w:rsidR="00A45C2F" w:rsidRPr="00B93C2D"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B93C2D">
        <w:rPr>
          <w:rStyle w:val="fontstyle01"/>
          <w:rFonts w:ascii="Times New Roman" w:hAnsi="Times New Roman" w:cs="Times New Roman"/>
          <w:b w:val="0"/>
          <w:bCs w:val="0"/>
          <w:sz w:val="28"/>
          <w:szCs w:val="28"/>
          <w:lang w:val="vi-VN"/>
        </w:rPr>
        <w:t xml:space="preserve">- </w:t>
      </w:r>
      <w:r w:rsidRPr="00CD07A2">
        <w:rPr>
          <w:rStyle w:val="fontstyle01"/>
          <w:rFonts w:ascii="Times New Roman" w:hAnsi="Times New Roman" w:cs="Times New Roman"/>
          <w:b w:val="0"/>
          <w:bCs w:val="0"/>
          <w:sz w:val="28"/>
          <w:szCs w:val="28"/>
          <w:lang w:val="vi-VN"/>
        </w:rPr>
        <w:t>Hàng năm, NHCHT</w:t>
      </w:r>
      <w:r w:rsidRPr="00B93C2D">
        <w:rPr>
          <w:rStyle w:val="fontstyle01"/>
          <w:rFonts w:ascii="Times New Roman" w:hAnsi="Times New Roman" w:cs="Times New Roman"/>
          <w:b w:val="0"/>
          <w:bCs w:val="0"/>
          <w:sz w:val="28"/>
          <w:szCs w:val="28"/>
          <w:lang w:val="vi-VN"/>
        </w:rPr>
        <w:t xml:space="preserve"> và NHĐT của</w:t>
      </w:r>
      <w:r w:rsidRPr="00CD07A2">
        <w:rPr>
          <w:rStyle w:val="fontstyle01"/>
          <w:rFonts w:ascii="Times New Roman" w:hAnsi="Times New Roman" w:cs="Times New Roman"/>
          <w:b w:val="0"/>
          <w:bCs w:val="0"/>
          <w:sz w:val="28"/>
          <w:szCs w:val="28"/>
          <w:lang w:val="vi-VN"/>
        </w:rPr>
        <w:t xml:space="preserve"> mỗi học phần cần được rà soát, hiệu chỉnh</w:t>
      </w:r>
      <w:r w:rsidRPr="00B93C2D">
        <w:rPr>
          <w:rStyle w:val="fontstyle01"/>
          <w:rFonts w:ascii="Times New Roman" w:hAnsi="Times New Roman" w:cs="Times New Roman"/>
          <w:b w:val="0"/>
          <w:bCs w:val="0"/>
          <w:sz w:val="28"/>
          <w:szCs w:val="28"/>
          <w:lang w:val="vi-VN"/>
        </w:rPr>
        <w:t>,</w:t>
      </w:r>
      <w:r w:rsidRPr="00CD07A2">
        <w:rPr>
          <w:rStyle w:val="fontstyle01"/>
          <w:rFonts w:ascii="Times New Roman" w:hAnsi="Times New Roman" w:cs="Times New Roman"/>
          <w:b w:val="0"/>
          <w:bCs w:val="0"/>
          <w:sz w:val="28"/>
          <w:szCs w:val="28"/>
          <w:lang w:val="vi-VN"/>
        </w:rPr>
        <w:t xml:space="preserve"> bổ sung câu hỏi mới với số lượng tối đa 25% số lượng câu hỏi</w:t>
      </w:r>
      <w:r w:rsidRPr="00B93C2D">
        <w:rPr>
          <w:rStyle w:val="fontstyle01"/>
          <w:rFonts w:ascii="Times New Roman" w:hAnsi="Times New Roman" w:cs="Times New Roman"/>
          <w:b w:val="0"/>
          <w:bCs w:val="0"/>
          <w:sz w:val="28"/>
          <w:szCs w:val="28"/>
          <w:lang w:val="vi-VN"/>
        </w:rPr>
        <w:t xml:space="preserve"> (hoặc số lượng đề)</w:t>
      </w:r>
      <w:r w:rsidRPr="00CD07A2">
        <w:rPr>
          <w:rStyle w:val="fontstyle01"/>
          <w:rFonts w:ascii="Times New Roman" w:hAnsi="Times New Roman" w:cs="Times New Roman"/>
          <w:b w:val="0"/>
          <w:bCs w:val="0"/>
          <w:sz w:val="28"/>
          <w:szCs w:val="28"/>
          <w:lang w:val="vi-VN"/>
        </w:rPr>
        <w:t xml:space="preserve"> đã có.</w:t>
      </w:r>
      <w:r w:rsidRPr="00B93C2D">
        <w:rPr>
          <w:rStyle w:val="fontstyle01"/>
          <w:rFonts w:ascii="Times New Roman" w:hAnsi="Times New Roman" w:cs="Times New Roman"/>
          <w:b w:val="0"/>
          <w:bCs w:val="0"/>
          <w:sz w:val="28"/>
          <w:szCs w:val="28"/>
          <w:lang w:val="vi-VN"/>
        </w:rPr>
        <w:t xml:space="preserve"> Các câu hỏi bổ sung không được trùng với những câu hỏi trong NHCHT/ NHĐT đã có.</w:t>
      </w:r>
    </w:p>
    <w:p w14:paraId="759DE68D" w14:textId="77777777" w:rsidR="00A45C2F" w:rsidRPr="00CD07A2" w:rsidRDefault="00A45C2F" w:rsidP="00A45C2F">
      <w:pPr>
        <w:shd w:val="clear" w:color="auto" w:fill="FFFFFF"/>
        <w:spacing w:after="0" w:line="312" w:lineRule="auto"/>
        <w:jc w:val="both"/>
        <w:rPr>
          <w:rFonts w:ascii="Times New Roman" w:hAnsi="Times New Roman" w:cs="Times New Roman"/>
          <w:b/>
          <w:bCs/>
          <w:color w:val="000000"/>
          <w:sz w:val="28"/>
          <w:szCs w:val="28"/>
          <w:lang w:val="vi-VN"/>
        </w:rPr>
      </w:pPr>
      <w:r w:rsidRPr="00CD07A2">
        <w:rPr>
          <w:rFonts w:ascii="Times New Roman" w:hAnsi="Times New Roman" w:cs="Times New Roman"/>
          <w:b/>
          <w:bCs/>
          <w:color w:val="000000"/>
          <w:sz w:val="28"/>
          <w:szCs w:val="28"/>
          <w:lang w:val="vi-VN"/>
        </w:rPr>
        <w:t>Điều 8. Đáp án</w:t>
      </w:r>
    </w:p>
    <w:p w14:paraId="45A2B5A5"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CD07A2">
        <w:rPr>
          <w:rFonts w:ascii="Times New Roman" w:hAnsi="Times New Roman" w:cs="Times New Roman"/>
          <w:bCs/>
          <w:color w:val="000000"/>
          <w:sz w:val="28"/>
          <w:szCs w:val="28"/>
          <w:lang w:val="vi-VN"/>
        </w:rPr>
        <w:t>1.</w:t>
      </w:r>
      <w:r w:rsidRPr="00CD07A2">
        <w:rPr>
          <w:rFonts w:ascii="Times New Roman" w:hAnsi="Times New Roman" w:cs="Times New Roman"/>
          <w:b/>
          <w:bCs/>
          <w:color w:val="000000"/>
          <w:sz w:val="28"/>
          <w:szCs w:val="28"/>
          <w:lang w:val="vi-VN"/>
        </w:rPr>
        <w:t xml:space="preserve"> </w:t>
      </w:r>
      <w:r w:rsidRPr="00CD07A2">
        <w:rPr>
          <w:rFonts w:ascii="Times New Roman" w:hAnsi="Times New Roman" w:cs="Times New Roman"/>
          <w:color w:val="000000"/>
          <w:sz w:val="28"/>
          <w:szCs w:val="28"/>
          <w:lang w:val="vi-VN"/>
        </w:rPr>
        <w:t xml:space="preserve">Đáp án của câu hỏi thi </w:t>
      </w:r>
      <w:r w:rsidRPr="00CD07A2">
        <w:rPr>
          <w:rStyle w:val="fontstyle01"/>
          <w:rFonts w:ascii="Times New Roman" w:hAnsi="Times New Roman" w:cs="Times New Roman"/>
          <w:b w:val="0"/>
          <w:bCs w:val="0"/>
          <w:sz w:val="28"/>
          <w:szCs w:val="28"/>
          <w:lang w:val="vi-VN"/>
        </w:rPr>
        <w:t xml:space="preserve">phải được </w:t>
      </w:r>
      <w:r w:rsidRPr="00CD07A2">
        <w:rPr>
          <w:rFonts w:ascii="Times New Roman" w:hAnsi="Times New Roman" w:cs="Times New Roman"/>
          <w:color w:val="000000"/>
          <w:sz w:val="28"/>
          <w:szCs w:val="28"/>
          <w:lang w:val="vi-VN"/>
        </w:rPr>
        <w:t xml:space="preserve">trình bày mạch lạc, ngắn gọn và dễ hiểu, phù hợp với yêu cầu kiểm tra, đánh giá của đề thi; </w:t>
      </w:r>
      <w:r w:rsidRPr="00CD07A2">
        <w:rPr>
          <w:rStyle w:val="fontstyle01"/>
          <w:rFonts w:ascii="Times New Roman" w:hAnsi="Times New Roman" w:cs="Times New Roman"/>
          <w:b w:val="0"/>
          <w:bCs w:val="0"/>
          <w:sz w:val="28"/>
          <w:szCs w:val="28"/>
          <w:lang w:val="vi-VN"/>
        </w:rPr>
        <w:t>chính xác về từ ngữ, thuật ngữ, ký hiệu chuyên môn, không có lỗi chính tả và trùng khớp với yêu cầu nội dung câu hỏi.</w:t>
      </w:r>
    </w:p>
    <w:p w14:paraId="0E1F4FB0"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color w:val="000000"/>
          <w:sz w:val="28"/>
          <w:szCs w:val="28"/>
          <w:lang w:val="vi-VN"/>
        </w:rPr>
        <w:lastRenderedPageBreak/>
        <w:t xml:space="preserve">2. Đối với đề thi tự luận, đáp án chi tiết cần được xây dựng kèm theo thang điểm cụ thể cho từng câu hỏi. Điểm của mỗi câu được chia nhỏ thành các ý, với mức điểm chi tiết đến </w:t>
      </w:r>
      <w:r w:rsidRPr="00CD07A2">
        <w:rPr>
          <w:rFonts w:ascii="Times New Roman" w:hAnsi="Times New Roman" w:cs="Times New Roman"/>
          <w:color w:val="FF0000"/>
          <w:sz w:val="28"/>
          <w:szCs w:val="28"/>
          <w:lang w:val="vi-VN"/>
        </w:rPr>
        <w:t>0,1</w:t>
      </w:r>
      <w:r w:rsidRPr="00CD07A2">
        <w:rPr>
          <w:rFonts w:ascii="Times New Roman" w:hAnsi="Times New Roman" w:cs="Times New Roman"/>
          <w:color w:val="000000"/>
          <w:sz w:val="28"/>
          <w:szCs w:val="28"/>
          <w:lang w:val="vi-VN"/>
        </w:rPr>
        <w:t xml:space="preserve">–0,5 điểm/ý. Tổng điểm của bài thi được quy đổi theo thang điểm 10 và làm tròn đến một chữ số thập phân. </w:t>
      </w:r>
      <w:r w:rsidRPr="00B93C2D">
        <w:rPr>
          <w:rFonts w:ascii="Times New Roman" w:hAnsi="Times New Roman" w:cs="Times New Roman"/>
          <w:color w:val="000000"/>
          <w:sz w:val="28"/>
          <w:szCs w:val="28"/>
          <w:lang w:val="vi-VN"/>
        </w:rPr>
        <w:t>Đáp án</w:t>
      </w:r>
      <w:r w:rsidRPr="00CD07A2">
        <w:rPr>
          <w:rFonts w:ascii="Times New Roman" w:hAnsi="Times New Roman" w:cs="Times New Roman"/>
          <w:color w:val="000000"/>
          <w:sz w:val="28"/>
          <w:szCs w:val="28"/>
          <w:lang w:val="vi-VN"/>
        </w:rPr>
        <w:t xml:space="preserve"> phải thể hiện rõ điểm số của từng câu hỏi trong đề thi.</w:t>
      </w:r>
    </w:p>
    <w:p w14:paraId="6240D71F"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CD07A2">
        <w:rPr>
          <w:rStyle w:val="fontstyle01"/>
          <w:rFonts w:ascii="Times New Roman" w:hAnsi="Times New Roman" w:cs="Times New Roman"/>
          <w:b w:val="0"/>
          <w:bCs w:val="0"/>
          <w:sz w:val="28"/>
          <w:szCs w:val="28"/>
          <w:lang w:val="vi-VN"/>
        </w:rPr>
        <w:t>3. Trường hợp môn học không thể chia chi tiết theo quy định khoản 2 của điều 8, trưởng bộ môn có thể đề xuất phương án chia điểm chi tiết khác phù hợp với môn học bộ môn phụ trách.</w:t>
      </w:r>
    </w:p>
    <w:p w14:paraId="6C89A556"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sz w:val="28"/>
          <w:szCs w:val="28"/>
        </w:rPr>
        <w:t>Điều 9. Thời gian làm bài thi</w:t>
      </w:r>
    </w:p>
    <w:p w14:paraId="7798D5B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Thời gian làm bài được quy định theo hình thức thi và số lượng tín chỉ (viết tắt là TC) của học phần, cụ thể như bảng 1.</w:t>
      </w:r>
    </w:p>
    <w:p w14:paraId="3D4BC8E3" w14:textId="77777777" w:rsidR="00A45C2F" w:rsidRPr="00CD07A2" w:rsidRDefault="00A45C2F" w:rsidP="00A45C2F">
      <w:pPr>
        <w:shd w:val="clear" w:color="auto" w:fill="FFFFFF"/>
        <w:spacing w:after="0" w:line="312" w:lineRule="auto"/>
        <w:ind w:firstLine="720"/>
        <w:jc w:val="center"/>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sz w:val="28"/>
          <w:szCs w:val="28"/>
        </w:rPr>
        <w:t>Bảng 1</w:t>
      </w:r>
      <w:r w:rsidRPr="00CD07A2">
        <w:rPr>
          <w:rStyle w:val="fontstyle01"/>
          <w:rFonts w:ascii="Times New Roman" w:hAnsi="Times New Roman" w:cs="Times New Roman"/>
          <w:b w:val="0"/>
          <w:bCs w:val="0"/>
          <w:sz w:val="28"/>
          <w:szCs w:val="28"/>
        </w:rPr>
        <w:t>. Quy định thời gian làm bài thi</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625"/>
        <w:gridCol w:w="1434"/>
        <w:gridCol w:w="2365"/>
        <w:gridCol w:w="2585"/>
      </w:tblGrid>
      <w:tr w:rsidR="00A45C2F" w:rsidRPr="00CD07A2" w14:paraId="1279876F" w14:textId="77777777" w:rsidTr="001C5570">
        <w:trPr>
          <w:trHeight w:val="460"/>
          <w:jc w:val="center"/>
        </w:trPr>
        <w:tc>
          <w:tcPr>
            <w:tcW w:w="597" w:type="dxa"/>
            <w:vAlign w:val="center"/>
          </w:tcPr>
          <w:p w14:paraId="1F668C9A" w14:textId="77777777" w:rsidR="00A45C2F" w:rsidRPr="00CD07A2" w:rsidRDefault="00A45C2F" w:rsidP="001C5570">
            <w:pPr>
              <w:spacing w:after="0" w:line="312" w:lineRule="auto"/>
              <w:jc w:val="both"/>
              <w:rPr>
                <w:rFonts w:ascii="Times New Roman" w:hAnsi="Times New Roman" w:cs="Times New Roman"/>
                <w:b/>
                <w:sz w:val="28"/>
                <w:szCs w:val="28"/>
              </w:rPr>
            </w:pPr>
            <w:bookmarkStart w:id="1" w:name="OLE_LINK2"/>
            <w:r w:rsidRPr="00CD07A2">
              <w:rPr>
                <w:rFonts w:ascii="Times New Roman" w:hAnsi="Times New Roman" w:cs="Times New Roman"/>
                <w:b/>
                <w:sz w:val="28"/>
                <w:szCs w:val="28"/>
              </w:rPr>
              <w:t>TT</w:t>
            </w:r>
          </w:p>
        </w:tc>
        <w:tc>
          <w:tcPr>
            <w:tcW w:w="2625" w:type="dxa"/>
            <w:vAlign w:val="center"/>
          </w:tcPr>
          <w:p w14:paraId="3C2CA525"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Hình thức thi</w:t>
            </w:r>
          </w:p>
        </w:tc>
        <w:tc>
          <w:tcPr>
            <w:tcW w:w="1434" w:type="dxa"/>
            <w:vAlign w:val="center"/>
          </w:tcPr>
          <w:p w14:paraId="17C854EF"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01 TC</w:t>
            </w:r>
          </w:p>
        </w:tc>
        <w:tc>
          <w:tcPr>
            <w:tcW w:w="2365" w:type="dxa"/>
            <w:vAlign w:val="center"/>
          </w:tcPr>
          <w:p w14:paraId="7B6F1C27"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02 TC</w:t>
            </w:r>
          </w:p>
        </w:tc>
        <w:tc>
          <w:tcPr>
            <w:tcW w:w="2584" w:type="dxa"/>
            <w:vAlign w:val="center"/>
          </w:tcPr>
          <w:p w14:paraId="7098015F"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 03TC</w:t>
            </w:r>
          </w:p>
        </w:tc>
      </w:tr>
      <w:tr w:rsidR="00A45C2F" w:rsidRPr="00CD07A2" w14:paraId="6F49D855" w14:textId="77777777" w:rsidTr="001C5570">
        <w:trPr>
          <w:trHeight w:val="542"/>
          <w:jc w:val="center"/>
        </w:trPr>
        <w:tc>
          <w:tcPr>
            <w:tcW w:w="597" w:type="dxa"/>
            <w:vAlign w:val="center"/>
          </w:tcPr>
          <w:p w14:paraId="5B4D72C8" w14:textId="77777777" w:rsidR="00A45C2F" w:rsidRPr="00CD07A2" w:rsidRDefault="00A45C2F" w:rsidP="001C5570">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1</w:t>
            </w:r>
          </w:p>
        </w:tc>
        <w:tc>
          <w:tcPr>
            <w:tcW w:w="2625" w:type="dxa"/>
          </w:tcPr>
          <w:p w14:paraId="45394B1B"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Tự luận</w:t>
            </w:r>
          </w:p>
        </w:tc>
        <w:tc>
          <w:tcPr>
            <w:tcW w:w="1434" w:type="dxa"/>
            <w:vAlign w:val="center"/>
          </w:tcPr>
          <w:p w14:paraId="42032C97"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365" w:type="dxa"/>
            <w:vAlign w:val="center"/>
          </w:tcPr>
          <w:p w14:paraId="0ED27845"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60 phút → 90 phút</w:t>
            </w:r>
          </w:p>
        </w:tc>
        <w:tc>
          <w:tcPr>
            <w:tcW w:w="2584" w:type="dxa"/>
            <w:vAlign w:val="center"/>
          </w:tcPr>
          <w:p w14:paraId="3B5CB99F"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75 phút → 120 phút</w:t>
            </w:r>
          </w:p>
        </w:tc>
      </w:tr>
      <w:tr w:rsidR="00A45C2F" w:rsidRPr="00CD07A2" w14:paraId="2FFB9BB2" w14:textId="77777777" w:rsidTr="001C5570">
        <w:trPr>
          <w:trHeight w:val="547"/>
          <w:jc w:val="center"/>
        </w:trPr>
        <w:tc>
          <w:tcPr>
            <w:tcW w:w="597" w:type="dxa"/>
            <w:vAlign w:val="center"/>
          </w:tcPr>
          <w:p w14:paraId="7EFD3155" w14:textId="77777777" w:rsidR="00A45C2F" w:rsidRPr="00CD07A2" w:rsidRDefault="00A45C2F" w:rsidP="001C5570">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2</w:t>
            </w:r>
          </w:p>
        </w:tc>
        <w:tc>
          <w:tcPr>
            <w:tcW w:w="2625" w:type="dxa"/>
            <w:vAlign w:val="center"/>
          </w:tcPr>
          <w:p w14:paraId="525A7ED7"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Trắc nghiệm khách quan trên giấy</w:t>
            </w:r>
          </w:p>
        </w:tc>
        <w:tc>
          <w:tcPr>
            <w:tcW w:w="1434" w:type="dxa"/>
            <w:vAlign w:val="center"/>
          </w:tcPr>
          <w:p w14:paraId="74C0ECC6"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45 phút</w:t>
            </w:r>
          </w:p>
        </w:tc>
        <w:tc>
          <w:tcPr>
            <w:tcW w:w="2365" w:type="dxa"/>
            <w:vAlign w:val="center"/>
          </w:tcPr>
          <w:p w14:paraId="28484CA3"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584" w:type="dxa"/>
            <w:vAlign w:val="center"/>
          </w:tcPr>
          <w:p w14:paraId="78B0C17C"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90 phút</w:t>
            </w:r>
          </w:p>
        </w:tc>
      </w:tr>
      <w:tr w:rsidR="00A45C2F" w:rsidRPr="00CD07A2" w14:paraId="3503FB49" w14:textId="77777777" w:rsidTr="001C5570">
        <w:trPr>
          <w:trHeight w:val="830"/>
          <w:jc w:val="center"/>
        </w:trPr>
        <w:tc>
          <w:tcPr>
            <w:tcW w:w="597" w:type="dxa"/>
            <w:vAlign w:val="center"/>
          </w:tcPr>
          <w:p w14:paraId="6290D9FF" w14:textId="77777777" w:rsidR="00A45C2F" w:rsidRPr="00CD07A2" w:rsidRDefault="00A45C2F" w:rsidP="001C5570">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3</w:t>
            </w:r>
          </w:p>
        </w:tc>
        <w:tc>
          <w:tcPr>
            <w:tcW w:w="2625" w:type="dxa"/>
            <w:vAlign w:val="center"/>
          </w:tcPr>
          <w:p w14:paraId="6A07FFC6" w14:textId="77777777" w:rsidR="00A45C2F" w:rsidRPr="00CD07A2" w:rsidRDefault="00A45C2F" w:rsidP="001C5570">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Trắc nghiệm khách quan trên máy</w:t>
            </w:r>
          </w:p>
        </w:tc>
        <w:tc>
          <w:tcPr>
            <w:tcW w:w="6384" w:type="dxa"/>
            <w:gridSpan w:val="3"/>
            <w:vAlign w:val="center"/>
          </w:tcPr>
          <w:p w14:paraId="4FEC3D99" w14:textId="77777777" w:rsidR="00A45C2F" w:rsidRPr="00CD07A2" w:rsidRDefault="00A45C2F" w:rsidP="001C5570">
            <w:pPr>
              <w:spacing w:after="0" w:line="312" w:lineRule="auto"/>
              <w:jc w:val="center"/>
              <w:rPr>
                <w:rStyle w:val="dnnalignleft"/>
                <w:rFonts w:ascii="Times New Roman" w:hAnsi="Times New Roman" w:cs="Times New Roman"/>
                <w:sz w:val="28"/>
                <w:szCs w:val="28"/>
              </w:rPr>
            </w:pPr>
            <w:r w:rsidRPr="00CD07A2">
              <w:rPr>
                <w:rStyle w:val="dnnalignleft"/>
                <w:rFonts w:ascii="Times New Roman" w:hAnsi="Times New Roman" w:cs="Times New Roman"/>
                <w:sz w:val="28"/>
                <w:szCs w:val="28"/>
              </w:rPr>
              <w:t>Do bộ môn quy định cụ thể đối với từng môn học</w:t>
            </w:r>
          </w:p>
        </w:tc>
      </w:tr>
      <w:tr w:rsidR="00A45C2F" w:rsidRPr="00CD07A2" w14:paraId="4202B998" w14:textId="77777777" w:rsidTr="001C5570">
        <w:trPr>
          <w:trHeight w:val="830"/>
          <w:jc w:val="center"/>
        </w:trPr>
        <w:tc>
          <w:tcPr>
            <w:tcW w:w="597" w:type="dxa"/>
            <w:vAlign w:val="center"/>
          </w:tcPr>
          <w:p w14:paraId="74CBFE27" w14:textId="77777777" w:rsidR="00A45C2F" w:rsidRPr="00CD07A2" w:rsidRDefault="00A45C2F" w:rsidP="001C5570">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4</w:t>
            </w:r>
          </w:p>
        </w:tc>
        <w:tc>
          <w:tcPr>
            <w:tcW w:w="2625" w:type="dxa"/>
            <w:vAlign w:val="center"/>
          </w:tcPr>
          <w:p w14:paraId="50E207D1"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Trắc nghiệm kết hợp tự luận</w:t>
            </w:r>
          </w:p>
        </w:tc>
        <w:tc>
          <w:tcPr>
            <w:tcW w:w="1434" w:type="dxa"/>
            <w:vAlign w:val="center"/>
          </w:tcPr>
          <w:p w14:paraId="0A52BB44"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365" w:type="dxa"/>
            <w:vAlign w:val="center"/>
          </w:tcPr>
          <w:p w14:paraId="22E6C71E"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60 phút → 90 phút</w:t>
            </w:r>
          </w:p>
        </w:tc>
        <w:tc>
          <w:tcPr>
            <w:tcW w:w="2584" w:type="dxa"/>
            <w:vAlign w:val="center"/>
          </w:tcPr>
          <w:p w14:paraId="0A719235" w14:textId="77777777" w:rsidR="00A45C2F" w:rsidRPr="00CD07A2" w:rsidRDefault="00A45C2F" w:rsidP="001C5570">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75 phút → 120 phút</w:t>
            </w:r>
          </w:p>
        </w:tc>
      </w:tr>
    </w:tbl>
    <w:bookmarkEnd w:id="1"/>
    <w:p w14:paraId="7D96DADA" w14:textId="77777777" w:rsidR="00A45C2F" w:rsidRPr="00CD07A2" w:rsidRDefault="00A45C2F" w:rsidP="00A45C2F">
      <w:pPr>
        <w:spacing w:before="120"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xml:space="preserve">Đối với các </w:t>
      </w:r>
      <w:r w:rsidRPr="00CD07A2">
        <w:rPr>
          <w:rFonts w:ascii="Times New Roman" w:hAnsi="Times New Roman" w:cs="Times New Roman"/>
          <w:spacing w:val="-4"/>
          <w:sz w:val="28"/>
          <w:szCs w:val="28"/>
        </w:rPr>
        <w:t>học phần</w:t>
      </w:r>
      <w:r w:rsidRPr="00CD07A2">
        <w:rPr>
          <w:rFonts w:ascii="Times New Roman" w:hAnsi="Times New Roman" w:cs="Times New Roman"/>
          <w:sz w:val="28"/>
          <w:szCs w:val="28"/>
        </w:rPr>
        <w:t xml:space="preserve"> </w:t>
      </w:r>
      <w:r w:rsidRPr="00CD07A2">
        <w:rPr>
          <w:rFonts w:ascii="Times New Roman" w:hAnsi="Times New Roman" w:cs="Times New Roman"/>
          <w:sz w:val="28"/>
          <w:szCs w:val="28"/>
          <w:lang w:val="vi-VN"/>
        </w:rPr>
        <w:t xml:space="preserve">đặc thù, </w:t>
      </w:r>
      <w:r w:rsidRPr="00CD07A2">
        <w:rPr>
          <w:rStyle w:val="dnnalignleft"/>
          <w:rFonts w:ascii="Times New Roman" w:hAnsi="Times New Roman" w:cs="Times New Roman"/>
          <w:sz w:val="28"/>
          <w:szCs w:val="28"/>
        </w:rPr>
        <w:t xml:space="preserve">thời gian làm bài thi kết thúc </w:t>
      </w:r>
      <w:r w:rsidRPr="00CD07A2">
        <w:rPr>
          <w:rFonts w:ascii="Times New Roman" w:hAnsi="Times New Roman" w:cs="Times New Roman"/>
          <w:spacing w:val="-4"/>
          <w:sz w:val="28"/>
          <w:szCs w:val="28"/>
        </w:rPr>
        <w:t>học phần</w:t>
      </w:r>
      <w:r w:rsidRPr="00CD07A2">
        <w:rPr>
          <w:rFonts w:ascii="Times New Roman" w:hAnsi="Times New Roman" w:cs="Times New Roman"/>
          <w:sz w:val="28"/>
          <w:szCs w:val="28"/>
        </w:rPr>
        <w:t xml:space="preserve"> </w:t>
      </w:r>
      <w:r w:rsidRPr="00CD07A2">
        <w:rPr>
          <w:rStyle w:val="dnnalignleft"/>
          <w:rFonts w:ascii="Times New Roman" w:hAnsi="Times New Roman" w:cs="Times New Roman"/>
          <w:sz w:val="28"/>
          <w:szCs w:val="28"/>
        </w:rPr>
        <w:t>do Trưởng bộ môn trình Hiệu trưởng xem xét quy định riêng.</w:t>
      </w:r>
      <w:r w:rsidRPr="00CD07A2">
        <w:rPr>
          <w:rFonts w:ascii="Times New Roman" w:hAnsi="Times New Roman" w:cs="Times New Roman"/>
          <w:sz w:val="28"/>
          <w:szCs w:val="28"/>
          <w:lang w:val="vi-VN"/>
        </w:rPr>
        <w:t xml:space="preserve"> </w:t>
      </w:r>
    </w:p>
    <w:p w14:paraId="1F56C6D9" w14:textId="77777777" w:rsidR="00A45C2F" w:rsidRPr="00B93C2D" w:rsidRDefault="00A45C2F" w:rsidP="00A45C2F">
      <w:pPr>
        <w:widowControl w:val="0"/>
        <w:rPr>
          <w:rFonts w:ascii="Times New Roman" w:hAnsi="Times New Roman" w:cs="Times New Roman"/>
          <w:b/>
          <w:bCs/>
          <w:color w:val="000000"/>
          <w:sz w:val="28"/>
          <w:szCs w:val="28"/>
          <w:lang w:val="vi-VN"/>
        </w:rPr>
      </w:pPr>
      <w:r w:rsidRPr="00B93C2D">
        <w:rPr>
          <w:rFonts w:ascii="Times New Roman" w:hAnsi="Times New Roman" w:cs="Times New Roman"/>
          <w:b/>
          <w:bCs/>
          <w:color w:val="000000"/>
          <w:sz w:val="28"/>
          <w:szCs w:val="28"/>
          <w:lang w:val="vi-VN"/>
        </w:rPr>
        <w:t xml:space="preserve">Điều 10. Quy trình xây dựng </w:t>
      </w:r>
      <w:r w:rsidRPr="00B93C2D">
        <w:rPr>
          <w:rFonts w:ascii="Times New Roman" w:hAnsi="Times New Roman" w:cs="Times New Roman"/>
          <w:b/>
          <w:color w:val="000000"/>
          <w:sz w:val="28"/>
          <w:szCs w:val="28"/>
          <w:lang w:val="vi-VN"/>
        </w:rPr>
        <w:t>NHCHT và NHĐT</w:t>
      </w:r>
      <w:r w:rsidRPr="00B93C2D">
        <w:rPr>
          <w:rFonts w:ascii="Times New Roman" w:hAnsi="Times New Roman" w:cs="Times New Roman"/>
          <w:b/>
          <w:bCs/>
          <w:color w:val="000000"/>
          <w:sz w:val="28"/>
          <w:szCs w:val="28"/>
          <w:lang w:val="vi-VN"/>
        </w:rPr>
        <w:t>.</w:t>
      </w:r>
    </w:p>
    <w:p w14:paraId="5F172ACD" w14:textId="77777777" w:rsidR="00A45C2F" w:rsidRPr="00B93C2D" w:rsidRDefault="00A45C2F" w:rsidP="00A45C2F">
      <w:pPr>
        <w:widowControl w:val="0"/>
        <w:spacing w:after="0" w:line="312" w:lineRule="auto"/>
        <w:jc w:val="both"/>
        <w:rPr>
          <w:rFonts w:ascii="Times New Roman" w:hAnsi="Times New Roman" w:cs="Times New Roman"/>
          <w:b/>
          <w:bCs/>
          <w:i/>
          <w:color w:val="000000"/>
          <w:sz w:val="28"/>
          <w:szCs w:val="28"/>
          <w:lang w:val="vi-VN"/>
        </w:rPr>
      </w:pPr>
      <w:r w:rsidRPr="00B93C2D">
        <w:rPr>
          <w:rFonts w:ascii="Times New Roman" w:hAnsi="Times New Roman" w:cs="Times New Roman"/>
          <w:b/>
          <w:bCs/>
          <w:i/>
          <w:color w:val="000000"/>
          <w:sz w:val="28"/>
          <w:szCs w:val="28"/>
          <w:lang w:val="vi-VN"/>
        </w:rPr>
        <w:t>1. Sơ đồ quy trình xây dựng NHCHT và NHĐT</w:t>
      </w:r>
    </w:p>
    <w:p w14:paraId="16D1EE9D" w14:textId="77777777" w:rsidR="00A45C2F" w:rsidRPr="00B93C2D" w:rsidRDefault="00A45C2F" w:rsidP="00A45C2F">
      <w:pPr>
        <w:widowControl w:val="0"/>
        <w:spacing w:after="0" w:line="312" w:lineRule="auto"/>
        <w:ind w:firstLine="720"/>
        <w:jc w:val="both"/>
        <w:rPr>
          <w:rFonts w:ascii="Times New Roman" w:hAnsi="Times New Roman" w:cs="Times New Roman"/>
          <w:bCs/>
          <w:color w:val="000000"/>
          <w:sz w:val="28"/>
          <w:szCs w:val="28"/>
          <w:lang w:val="vi-VN"/>
        </w:rPr>
      </w:pPr>
      <w:r w:rsidRPr="00B93C2D">
        <w:rPr>
          <w:rFonts w:ascii="Times New Roman" w:hAnsi="Times New Roman" w:cs="Times New Roman"/>
          <w:bCs/>
          <w:color w:val="000000"/>
          <w:sz w:val="28"/>
          <w:szCs w:val="28"/>
          <w:lang w:val="vi-VN"/>
        </w:rPr>
        <w:t>Quy trình xây dựng NHCHT và NHĐT, bao gồm các công đoạn thực hiện, đơn vị/cá nhân chịu trách nhiệm ở từng bước, cùng với các biểu mẫu liên quan được quy định và thể hiện chi tiết trong Bảng 2</w:t>
      </w:r>
    </w:p>
    <w:p w14:paraId="0EBBC558" w14:textId="77777777" w:rsidR="00A45C2F" w:rsidRPr="00B93C2D" w:rsidRDefault="00A45C2F" w:rsidP="00A45C2F">
      <w:pPr>
        <w:spacing w:before="120" w:after="120" w:line="276" w:lineRule="auto"/>
        <w:ind w:firstLine="720"/>
        <w:jc w:val="center"/>
        <w:rPr>
          <w:rFonts w:ascii="Times New Roman" w:hAnsi="Times New Roman" w:cs="Times New Roman"/>
          <w:b/>
          <w:color w:val="000000"/>
          <w:sz w:val="28"/>
          <w:szCs w:val="28"/>
          <w:lang w:val="vi-VN"/>
        </w:rPr>
      </w:pPr>
      <w:r>
        <w:rPr>
          <w:rFonts w:ascii="Times New Roman" w:hAnsi="Times New Roman" w:cs="Times New Roman"/>
          <w:b/>
          <w:bCs/>
          <w:iCs/>
          <w:color w:val="000000"/>
          <w:sz w:val="28"/>
          <w:szCs w:val="28"/>
          <w:lang w:val="vi-VN"/>
        </w:rPr>
        <w:br w:type="column"/>
      </w:r>
      <w:r w:rsidRPr="00B93C2D">
        <w:rPr>
          <w:rFonts w:ascii="Times New Roman" w:hAnsi="Times New Roman" w:cs="Times New Roman"/>
          <w:b/>
          <w:bCs/>
          <w:iCs/>
          <w:color w:val="000000"/>
          <w:sz w:val="28"/>
          <w:szCs w:val="28"/>
          <w:lang w:val="vi-VN"/>
        </w:rPr>
        <w:lastRenderedPageBreak/>
        <w:t xml:space="preserve">Bảng 2. </w:t>
      </w:r>
      <w:r w:rsidRPr="00B93C2D">
        <w:rPr>
          <w:rFonts w:ascii="Times New Roman" w:hAnsi="Times New Roman" w:cs="Times New Roman"/>
          <w:bCs/>
          <w:iCs/>
          <w:color w:val="000000"/>
          <w:sz w:val="28"/>
          <w:szCs w:val="28"/>
          <w:lang w:val="vi-VN"/>
        </w:rPr>
        <w:t xml:space="preserve">Quy trình xây dựng </w:t>
      </w:r>
      <w:r w:rsidRPr="00B93C2D">
        <w:rPr>
          <w:rFonts w:ascii="Times New Roman" w:hAnsi="Times New Roman" w:cs="Times New Roman"/>
          <w:color w:val="000000"/>
          <w:sz w:val="28"/>
          <w:szCs w:val="28"/>
          <w:lang w:val="vi-VN"/>
        </w:rPr>
        <w:t>NHCHT và NHĐT</w:t>
      </w:r>
    </w:p>
    <w:tbl>
      <w:tblPr>
        <w:tblStyle w:val="TableGrid"/>
        <w:tblW w:w="9467" w:type="dxa"/>
        <w:jc w:val="center"/>
        <w:tblLook w:val="04A0" w:firstRow="1" w:lastRow="0" w:firstColumn="1" w:lastColumn="0" w:noHBand="0" w:noVBand="1"/>
      </w:tblPr>
      <w:tblGrid>
        <w:gridCol w:w="690"/>
        <w:gridCol w:w="6046"/>
        <w:gridCol w:w="1383"/>
        <w:gridCol w:w="1348"/>
      </w:tblGrid>
      <w:tr w:rsidR="00A45C2F" w:rsidRPr="00CD07A2" w14:paraId="38B913B5" w14:textId="77777777" w:rsidTr="001C5570">
        <w:trPr>
          <w:trHeight w:val="726"/>
          <w:jc w:val="center"/>
        </w:trPr>
        <w:tc>
          <w:tcPr>
            <w:tcW w:w="690" w:type="dxa"/>
            <w:vAlign w:val="center"/>
          </w:tcPr>
          <w:p w14:paraId="548E7F4F" w14:textId="77777777" w:rsidR="00A45C2F" w:rsidRPr="00CD07A2" w:rsidRDefault="00A45C2F" w:rsidP="001C5570">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TT</w:t>
            </w:r>
          </w:p>
        </w:tc>
        <w:tc>
          <w:tcPr>
            <w:tcW w:w="6046" w:type="dxa"/>
            <w:tcBorders>
              <w:bottom w:val="single" w:sz="4" w:space="0" w:color="auto"/>
            </w:tcBorders>
            <w:vAlign w:val="center"/>
          </w:tcPr>
          <w:p w14:paraId="79B6D855" w14:textId="77777777" w:rsidR="00A45C2F" w:rsidRPr="00CD07A2" w:rsidRDefault="00A45C2F" w:rsidP="001C5570">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Sơ đồ quy trình</w:t>
            </w:r>
          </w:p>
        </w:tc>
        <w:tc>
          <w:tcPr>
            <w:tcW w:w="1383" w:type="dxa"/>
            <w:vAlign w:val="center"/>
          </w:tcPr>
          <w:p w14:paraId="76961E86" w14:textId="77777777" w:rsidR="00A45C2F" w:rsidRPr="00CD07A2" w:rsidRDefault="00A45C2F" w:rsidP="001C5570">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Đơn vị/</w:t>
            </w:r>
          </w:p>
          <w:p w14:paraId="781DFF60" w14:textId="77777777" w:rsidR="00A45C2F" w:rsidRPr="00CD07A2" w:rsidRDefault="00A45C2F" w:rsidP="001C5570">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Cá nhân</w:t>
            </w:r>
          </w:p>
        </w:tc>
        <w:tc>
          <w:tcPr>
            <w:tcW w:w="1348" w:type="dxa"/>
            <w:vAlign w:val="center"/>
          </w:tcPr>
          <w:p w14:paraId="31DAFA17" w14:textId="77777777" w:rsidR="00A45C2F" w:rsidRPr="00CD07A2" w:rsidRDefault="00A45C2F" w:rsidP="001C5570">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Biểu mẫu</w:t>
            </w:r>
          </w:p>
        </w:tc>
      </w:tr>
      <w:tr w:rsidR="00A45C2F" w:rsidRPr="00CD07A2" w14:paraId="1E24EE51" w14:textId="77777777" w:rsidTr="001C5570">
        <w:trPr>
          <w:trHeight w:val="1405"/>
          <w:jc w:val="center"/>
        </w:trPr>
        <w:tc>
          <w:tcPr>
            <w:tcW w:w="690" w:type="dxa"/>
            <w:tcBorders>
              <w:right w:val="single" w:sz="4" w:space="0" w:color="auto"/>
            </w:tcBorders>
            <w:vAlign w:val="center"/>
          </w:tcPr>
          <w:p w14:paraId="2F35C7F1"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1</w:t>
            </w:r>
          </w:p>
        </w:tc>
        <w:tc>
          <w:tcPr>
            <w:tcW w:w="6046" w:type="dxa"/>
            <w:tcBorders>
              <w:top w:val="single" w:sz="4" w:space="0" w:color="auto"/>
              <w:left w:val="single" w:sz="4" w:space="0" w:color="auto"/>
              <w:bottom w:val="nil"/>
              <w:right w:val="single" w:sz="4" w:space="0" w:color="auto"/>
            </w:tcBorders>
          </w:tcPr>
          <w:p w14:paraId="3D444370" w14:textId="77777777" w:rsidR="00A45C2F" w:rsidRPr="00CD07A2" w:rsidRDefault="00A45C2F" w:rsidP="001C5570">
            <w:pPr>
              <w:spacing w:line="276" w:lineRule="auto"/>
              <w:rPr>
                <w:rFonts w:ascii="Times New Roman" w:hAnsi="Times New Roman" w:cs="Times New Roman"/>
              </w:rPr>
            </w:pPr>
            <w:r w:rsidRPr="00CD07A2">
              <w:rPr>
                <w:rFonts w:ascii="Times New Roman" w:hAnsi="Times New Roman" w:cs="Times New Roman"/>
                <w:noProof/>
              </w:rPr>
              <mc:AlternateContent>
                <mc:Choice Requires="wpg">
                  <w:drawing>
                    <wp:anchor distT="0" distB="0" distL="114300" distR="114300" simplePos="0" relativeHeight="251742208" behindDoc="0" locked="0" layoutInCell="1" allowOverlap="1" wp14:anchorId="51EE74CB" wp14:editId="44037B1E">
                      <wp:simplePos x="0" y="0"/>
                      <wp:positionH relativeFrom="column">
                        <wp:posOffset>-1317</wp:posOffset>
                      </wp:positionH>
                      <wp:positionV relativeFrom="paragraph">
                        <wp:posOffset>29011</wp:posOffset>
                      </wp:positionV>
                      <wp:extent cx="3661410" cy="4864278"/>
                      <wp:effectExtent l="19050" t="0" r="15240" b="12700"/>
                      <wp:wrapNone/>
                      <wp:docPr id="7" name="Group 7"/>
                      <wp:cNvGraphicFramePr/>
                      <a:graphic xmlns:a="http://schemas.openxmlformats.org/drawingml/2006/main">
                        <a:graphicData uri="http://schemas.microsoft.com/office/word/2010/wordprocessingGroup">
                          <wpg:wgp>
                            <wpg:cNvGrpSpPr/>
                            <wpg:grpSpPr>
                              <a:xfrm>
                                <a:off x="0" y="0"/>
                                <a:ext cx="3661410" cy="4864278"/>
                                <a:chOff x="0" y="0"/>
                                <a:chExt cx="3661410" cy="4864278"/>
                              </a:xfrm>
                            </wpg:grpSpPr>
                            <wps:wsp>
                              <wps:cNvPr id="37" name="Oval 1"/>
                              <wps:cNvSpPr/>
                              <wps:spPr>
                                <a:xfrm>
                                  <a:off x="0" y="0"/>
                                  <a:ext cx="3661410" cy="86614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F797DFB" w14:textId="77777777" w:rsidR="00A45C2F" w:rsidRDefault="00A45C2F" w:rsidP="00A45C2F">
                                    <w:pPr>
                                      <w:pStyle w:val="NormalWeb"/>
                                      <w:spacing w:before="0" w:beforeAutospacing="0" w:after="0" w:afterAutospacing="0"/>
                                      <w:jc w:val="center"/>
                                      <w:rPr>
                                        <w:rFonts w:ascii="Times New Roman" w:hAnsi="Times New Roman"/>
                                        <w:color w:val="000000" w:themeColor="text1"/>
                                        <w:sz w:val="24"/>
                                        <w:szCs w:val="24"/>
                                      </w:rPr>
                                    </w:pPr>
                                    <w:r w:rsidRPr="0028409D">
                                      <w:rPr>
                                        <w:rFonts w:ascii="Times New Roman" w:hAnsi="Times New Roman"/>
                                        <w:color w:val="000000" w:themeColor="text1"/>
                                        <w:sz w:val="24"/>
                                        <w:szCs w:val="24"/>
                                      </w:rPr>
                                      <w:t xml:space="preserve">Đăng ký xây dựng mới, hiệu chỉnh, </w:t>
                                    </w:r>
                                  </w:p>
                                  <w:p w14:paraId="62E2C20D" w14:textId="77777777" w:rsidR="00A45C2F" w:rsidRPr="0028409D" w:rsidRDefault="00A45C2F" w:rsidP="00A45C2F">
                                    <w:pPr>
                                      <w:pStyle w:val="NormalWeb"/>
                                      <w:spacing w:before="0" w:beforeAutospacing="0" w:after="0" w:afterAutospacing="0"/>
                                      <w:jc w:val="center"/>
                                      <w:rPr>
                                        <w:rFonts w:ascii="Times New Roman" w:hAnsi="Times New Roman"/>
                                        <w:sz w:val="24"/>
                                        <w:szCs w:val="24"/>
                                      </w:rPr>
                                    </w:pPr>
                                    <w:r w:rsidRPr="0028409D">
                                      <w:rPr>
                                        <w:rFonts w:ascii="Times New Roman" w:hAnsi="Times New Roman"/>
                                        <w:color w:val="000000" w:themeColor="text1"/>
                                        <w:sz w:val="24"/>
                                        <w:szCs w:val="24"/>
                                      </w:rPr>
                                      <w:t>bổ sung NHCHT</w:t>
                                    </w:r>
                                    <w:r>
                                      <w:rPr>
                                        <w:rFonts w:ascii="Times New Roman" w:hAnsi="Times New Roman"/>
                                        <w:color w:val="000000" w:themeColor="text1"/>
                                        <w:sz w:val="24"/>
                                        <w:szCs w:val="24"/>
                                      </w:rPr>
                                      <w:t xml:space="preserve"> và NHĐT</w:t>
                                    </w:r>
                                    <w:r w:rsidRPr="0028409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đề xuất danh sách </w:t>
                                    </w:r>
                                    <w:r w:rsidRPr="0028409D">
                                      <w:rPr>
                                        <w:rFonts w:ascii="Times New Roman" w:hAnsi="Times New Roman"/>
                                        <w:color w:val="000000" w:themeColor="text1"/>
                                        <w:sz w:val="24"/>
                                        <w:szCs w:val="24"/>
                                      </w:rPr>
                                      <w:t>tổ ra đề</w:t>
                                    </w:r>
                                    <w:r>
                                      <w:rPr>
                                        <w:rFonts w:ascii="Times New Roman" w:hAnsi="Times New Roman"/>
                                        <w:color w:val="000000" w:themeColor="text1"/>
                                        <w:sz w:val="24"/>
                                        <w:szCs w:val="24"/>
                                      </w:rPr>
                                      <w:t>, tổ phản biện</w:t>
                                    </w:r>
                                  </w:p>
                                </w:txbxContent>
                              </wps:txbx>
                              <wps:bodyPr wrap="square" anchor="ctr">
                                <a:noAutofit/>
                              </wps:bodyPr>
                            </wps:wsp>
                            <wps:wsp>
                              <wps:cNvPr id="38" name="Diamond 38"/>
                              <wps:cNvSpPr/>
                              <wps:spPr>
                                <a:xfrm>
                                  <a:off x="0" y="1031358"/>
                                  <a:ext cx="3647440" cy="1314450"/>
                                </a:xfrm>
                                <a:prstGeom prst="diamond">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03B4B95"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 xml:space="preserve">Duyệt danh sách các học phần triển khai xây dựng, hiệu chỉnh, bổ sung NHCHT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818167" y="861237"/>
                                  <a:ext cx="3175" cy="181610"/>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2" name="Straight Arrow Connector 42"/>
                              <wps:cNvCnPr/>
                              <wps:spPr>
                                <a:xfrm>
                                  <a:off x="1828800" y="2339162"/>
                                  <a:ext cx="5080" cy="180340"/>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4" name="Rounded Rectangle 44"/>
                              <wps:cNvSpPr/>
                              <wps:spPr>
                                <a:xfrm>
                                  <a:off x="148856" y="3391786"/>
                                  <a:ext cx="3429000" cy="637231"/>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CF6B51"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Ph</w:t>
                                    </w:r>
                                    <w:r>
                                      <w:rPr>
                                        <w:rFonts w:ascii="Times New Roman" w:hAnsi="Times New Roman" w:cs="Times New Roman"/>
                                        <w:color w:val="000000" w:themeColor="text1"/>
                                        <w:sz w:val="24"/>
                                        <w:szCs w:val="24"/>
                                      </w:rPr>
                                      <w:t>ả</w:t>
                                    </w:r>
                                    <w:r w:rsidRPr="0028409D">
                                      <w:rPr>
                                        <w:rFonts w:ascii="Times New Roman" w:hAnsi="Times New Roman" w:cs="Times New Roman"/>
                                        <w:color w:val="000000" w:themeColor="text1"/>
                                        <w:sz w:val="24"/>
                                        <w:szCs w:val="24"/>
                                      </w:rPr>
                                      <w:t>n biệ</w:t>
                                    </w:r>
                                    <w:r>
                                      <w:rPr>
                                        <w:rFonts w:ascii="Times New Roman" w:hAnsi="Times New Roman" w:cs="Times New Roman"/>
                                        <w:color w:val="000000" w:themeColor="text1"/>
                                        <w:sz w:val="24"/>
                                        <w:szCs w:val="24"/>
                                      </w:rPr>
                                      <w:t xml:space="preserve">n,nghiệm thu </w:t>
                                    </w:r>
                                    <w:r w:rsidRPr="0028409D">
                                      <w:rPr>
                                        <w:rFonts w:ascii="Times New Roman" w:hAnsi="Times New Roman" w:cs="Times New Roman"/>
                                        <w:color w:val="000000" w:themeColor="text1"/>
                                        <w:sz w:val="24"/>
                                        <w:szCs w:val="24"/>
                                      </w:rPr>
                                      <w:t>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48856" y="2541181"/>
                                  <a:ext cx="3429000" cy="637231"/>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954FA9C"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Triển khai xây dựng, hiệu chỉnh, bổ sung 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839433" y="3200400"/>
                                  <a:ext cx="5610" cy="179514"/>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flipH="1">
                                  <a:off x="1860698" y="4051004"/>
                                  <a:ext cx="5610" cy="173905"/>
                                </a:xfrm>
                                <a:prstGeom prst="straightConnector1">
                                  <a:avLst/>
                                </a:prstGeom>
                                <a:ln w="19050" cmpd="sng">
                                  <a:solidFill>
                                    <a:schemeClr val="tx1"/>
                                  </a:solidFill>
                                  <a:tailEnd type="arrow"/>
                                </a:ln>
                                <a:effectLst/>
                              </wps:spPr>
                              <wps:style>
                                <a:lnRef idx="3">
                                  <a:schemeClr val="dk1"/>
                                </a:lnRef>
                                <a:fillRef idx="0">
                                  <a:schemeClr val="dk1"/>
                                </a:fillRef>
                                <a:effectRef idx="2">
                                  <a:schemeClr val="dk1"/>
                                </a:effectRef>
                                <a:fontRef idx="minor">
                                  <a:schemeClr val="tx1"/>
                                </a:fontRef>
                              </wps:style>
                              <wps:bodyPr/>
                            </wps:wsp>
                            <wps:wsp>
                              <wps:cNvPr id="47" name="Oval 47"/>
                              <wps:cNvSpPr/>
                              <wps:spPr>
                                <a:xfrm>
                                  <a:off x="265814" y="4227373"/>
                                  <a:ext cx="3200400" cy="636905"/>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C1F19FF" w14:textId="77777777" w:rsidR="00A45C2F" w:rsidRPr="0028409D" w:rsidRDefault="00A45C2F" w:rsidP="00A45C2F">
                                    <w:pPr>
                                      <w:jc w:val="center"/>
                                      <w:rPr>
                                        <w:sz w:val="24"/>
                                        <w:szCs w:val="24"/>
                                      </w:rPr>
                                    </w:pPr>
                                    <w:r w:rsidRPr="0028409D">
                                      <w:rPr>
                                        <w:rFonts w:ascii="Times New Roman" w:hAnsi="Times New Roman" w:cs="Times New Roman"/>
                                        <w:color w:val="000000" w:themeColor="text1"/>
                                        <w:sz w:val="24"/>
                                        <w:szCs w:val="24"/>
                                      </w:rPr>
                                      <w:t>Bàn giao 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1EE74CB" id="Group 7" o:spid="_x0000_s1026" style="position:absolute;margin-left:-.1pt;margin-top:2.3pt;width:288.3pt;height:383pt;z-index:251742208;mso-height-relative:margin" coordsize="36614,4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">
                      <v:oval id="Oval 1" o:spid="_x0000_s1027" style="position:absolute;width:36614;height: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" filled="f" strokecolor="black [3213]" strokeweight=".5pt">
                        <v:stroke joinstyle="miter"/>
                        <v:textbox>
                          <w:txbxContent>
                            <w:p w14:paraId="2F797DFB" w14:textId="77777777" w:rsidR="00A45C2F" w:rsidRDefault="00A45C2F" w:rsidP="00A45C2F">
                              <w:pPr>
                                <w:pStyle w:val="NormalWeb"/>
                                <w:spacing w:before="0" w:beforeAutospacing="0" w:after="0" w:afterAutospacing="0"/>
                                <w:jc w:val="center"/>
                                <w:rPr>
                                  <w:rFonts w:ascii="Times New Roman" w:hAnsi="Times New Roman"/>
                                  <w:color w:val="000000" w:themeColor="text1"/>
                                  <w:sz w:val="24"/>
                                  <w:szCs w:val="24"/>
                                </w:rPr>
                              </w:pPr>
                              <w:r w:rsidRPr="0028409D">
                                <w:rPr>
                                  <w:rFonts w:ascii="Times New Roman" w:hAnsi="Times New Roman"/>
                                  <w:color w:val="000000" w:themeColor="text1"/>
                                  <w:sz w:val="24"/>
                                  <w:szCs w:val="24"/>
                                </w:rPr>
                                <w:t xml:space="preserve">Đăng ký xây dựng mới, hiệu chỉnh, </w:t>
                              </w:r>
                            </w:p>
                            <w:p w14:paraId="62E2C20D" w14:textId="77777777" w:rsidR="00A45C2F" w:rsidRPr="0028409D" w:rsidRDefault="00A45C2F" w:rsidP="00A45C2F">
                              <w:pPr>
                                <w:pStyle w:val="NormalWeb"/>
                                <w:spacing w:before="0" w:beforeAutospacing="0" w:after="0" w:afterAutospacing="0"/>
                                <w:jc w:val="center"/>
                                <w:rPr>
                                  <w:rFonts w:ascii="Times New Roman" w:hAnsi="Times New Roman"/>
                                  <w:sz w:val="24"/>
                                  <w:szCs w:val="24"/>
                                </w:rPr>
                              </w:pPr>
                              <w:r w:rsidRPr="0028409D">
                                <w:rPr>
                                  <w:rFonts w:ascii="Times New Roman" w:hAnsi="Times New Roman"/>
                                  <w:color w:val="000000" w:themeColor="text1"/>
                                  <w:sz w:val="24"/>
                                  <w:szCs w:val="24"/>
                                </w:rPr>
                                <w:t>bổ sung NHCHT</w:t>
                              </w:r>
                              <w:r>
                                <w:rPr>
                                  <w:rFonts w:ascii="Times New Roman" w:hAnsi="Times New Roman"/>
                                  <w:color w:val="000000" w:themeColor="text1"/>
                                  <w:sz w:val="24"/>
                                  <w:szCs w:val="24"/>
                                </w:rPr>
                                <w:t xml:space="preserve"> và NHĐT</w:t>
                              </w:r>
                              <w:r w:rsidRPr="0028409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đề xuất danh sách </w:t>
                              </w:r>
                              <w:r w:rsidRPr="0028409D">
                                <w:rPr>
                                  <w:rFonts w:ascii="Times New Roman" w:hAnsi="Times New Roman"/>
                                  <w:color w:val="000000" w:themeColor="text1"/>
                                  <w:sz w:val="24"/>
                                  <w:szCs w:val="24"/>
                                </w:rPr>
                                <w:t>tổ ra đề</w:t>
                              </w:r>
                              <w:r>
                                <w:rPr>
                                  <w:rFonts w:ascii="Times New Roman" w:hAnsi="Times New Roman"/>
                                  <w:color w:val="000000" w:themeColor="text1"/>
                                  <w:sz w:val="24"/>
                                  <w:szCs w:val="24"/>
                                </w:rPr>
                                <w:t>, tổ phản biện</w:t>
                              </w:r>
                            </w:p>
                          </w:txbxContent>
                        </v:textbox>
                      </v:oval>
                      <v:shapetype id="_x0000_t4" coordsize="21600,21600" o:spt="4" path="m10800,l,10800,10800,21600,21600,10800xe">
                        <v:stroke joinstyle="miter"/>
                        <v:path gradientshapeok="t" o:connecttype="rect" textboxrect="5400,5400,16200,16200"/>
                      </v:shapetype>
                      <v:shape id="Diamond 38" o:spid="_x0000_s1028" type="#_x0000_t4" style="position:absolute;top:10313;width:36474;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" filled="f" strokecolor="black [3213]" strokeweight=".5pt">
                        <v:textbox>
                          <w:txbxContent>
                            <w:p w14:paraId="303B4B95"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 xml:space="preserve">Duyệt danh sách các học phần triển khai xây dựng, hiệu chỉnh, bổ sung NHCHT </w:t>
                              </w:r>
                            </w:p>
                          </w:txbxContent>
                        </v:textbox>
                      </v:shape>
                      <v:shapetype id="_x0000_t32" coordsize="21600,21600" o:spt="32" o:oned="t" path="m,l21600,21600e" filled="f">
                        <v:path arrowok="t" fillok="f" o:connecttype="none"/>
                        <o:lock v:ext="edit" shapetype="t"/>
                      </v:shapetype>
                      <v:shape id="Straight Arrow Connector 39" o:spid="_x0000_s1029" type="#_x0000_t32" style="position:absolute;left:18181;top:8612;width:32;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" strokecolor="black [3213]" strokeweight="1.5pt">
                        <v:stroke endarrow="open" joinstyle="miter"/>
                      </v:shape>
                      <v:shape id="Straight Arrow Connector 42" o:spid="_x0000_s1030" type="#_x0000_t32" style="position:absolute;left:18288;top:23391;width:5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" strokecolor="black [3213]" strokeweight="1.5pt">
                        <v:stroke endarrow="open" joinstyle="miter"/>
                      </v:shape>
                      <v:roundrect id="Rounded Rectangle 44" o:spid="_x0000_s1031" style="position:absolute;left:1488;top:33917;width:34290;height:6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" filled="f" strokecolor="black [3213]" strokeweight=".5pt">
                        <v:stroke joinstyle="miter"/>
                        <v:textbox>
                          <w:txbxContent>
                            <w:p w14:paraId="6DCF6B51"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Ph</w:t>
                              </w:r>
                              <w:r>
                                <w:rPr>
                                  <w:rFonts w:ascii="Times New Roman" w:hAnsi="Times New Roman" w:cs="Times New Roman"/>
                                  <w:color w:val="000000" w:themeColor="text1"/>
                                  <w:sz w:val="24"/>
                                  <w:szCs w:val="24"/>
                                </w:rPr>
                                <w:t>ả</w:t>
                              </w:r>
                              <w:r w:rsidRPr="0028409D">
                                <w:rPr>
                                  <w:rFonts w:ascii="Times New Roman" w:hAnsi="Times New Roman" w:cs="Times New Roman"/>
                                  <w:color w:val="000000" w:themeColor="text1"/>
                                  <w:sz w:val="24"/>
                                  <w:szCs w:val="24"/>
                                </w:rPr>
                                <w:t>n biệ</w:t>
                              </w:r>
                              <w:r>
                                <w:rPr>
                                  <w:rFonts w:ascii="Times New Roman" w:hAnsi="Times New Roman" w:cs="Times New Roman"/>
                                  <w:color w:val="000000" w:themeColor="text1"/>
                                  <w:sz w:val="24"/>
                                  <w:szCs w:val="24"/>
                                </w:rPr>
                                <w:t xml:space="preserve">n,nghiệm thu </w:t>
                              </w:r>
                              <w:r w:rsidRPr="0028409D">
                                <w:rPr>
                                  <w:rFonts w:ascii="Times New Roman" w:hAnsi="Times New Roman" w:cs="Times New Roman"/>
                                  <w:color w:val="000000" w:themeColor="text1"/>
                                  <w:sz w:val="24"/>
                                  <w:szCs w:val="24"/>
                                </w:rPr>
                                <w:t>NHCHT</w:t>
                              </w:r>
                              <w:r>
                                <w:rPr>
                                  <w:rFonts w:ascii="Times New Roman" w:hAnsi="Times New Roman" w:cs="Times New Roman"/>
                                  <w:color w:val="000000" w:themeColor="text1"/>
                                  <w:sz w:val="24"/>
                                  <w:szCs w:val="24"/>
                                </w:rPr>
                                <w:t xml:space="preserve"> và NHĐT</w:t>
                              </w:r>
                            </w:p>
                          </w:txbxContent>
                        </v:textbox>
                      </v:roundrect>
                      <v:roundrect id="Rounded Rectangle 31" o:spid="_x0000_s1032" style="position:absolute;left:1488;top:25411;width:34290;height:6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" filled="f" strokecolor="black [3213]" strokeweight=".5pt">
                        <v:stroke joinstyle="miter"/>
                        <v:textbox>
                          <w:txbxContent>
                            <w:p w14:paraId="4954FA9C" w14:textId="77777777" w:rsidR="00A45C2F" w:rsidRPr="0028409D" w:rsidRDefault="00A45C2F" w:rsidP="00A45C2F">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Triển khai xây dựng, hiệu chỉnh, bổ sung NHCHT</w:t>
                              </w:r>
                              <w:r>
                                <w:rPr>
                                  <w:rFonts w:ascii="Times New Roman" w:hAnsi="Times New Roman" w:cs="Times New Roman"/>
                                  <w:color w:val="000000" w:themeColor="text1"/>
                                  <w:sz w:val="24"/>
                                  <w:szCs w:val="24"/>
                                </w:rPr>
                                <w:t xml:space="preserve"> và NHĐT</w:t>
                              </w:r>
                            </w:p>
                          </w:txbxContent>
                        </v:textbox>
                      </v:roundrect>
                      <v:shape id="Straight Arrow Connector 33" o:spid="_x0000_s1033" type="#_x0000_t32" style="position:absolute;left:18394;top:32004;width:56;height:1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" strokecolor="black [3213]" strokeweight="1.5pt">
                        <v:stroke endarrow="open" joinstyle="miter"/>
                      </v:shape>
                      <v:shape id="Straight Arrow Connector 46" o:spid="_x0000_s1034" type="#_x0000_t32" style="position:absolute;left:18606;top:40510;width:57;height:17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" strokecolor="black [3213]" strokeweight="1.5pt">
                        <v:stroke endarrow="open" joinstyle="miter"/>
                      </v:shape>
                      <v:oval id="Oval 47" o:spid="_x0000_s1035" style="position:absolute;left:2658;top:42273;width:32004;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" filled="f" strokecolor="black [3213]" strokeweight=".5pt">
                        <v:stroke joinstyle="miter"/>
                        <v:textbox>
                          <w:txbxContent>
                            <w:p w14:paraId="5C1F19FF" w14:textId="77777777" w:rsidR="00A45C2F" w:rsidRPr="0028409D" w:rsidRDefault="00A45C2F" w:rsidP="00A45C2F">
                              <w:pPr>
                                <w:jc w:val="center"/>
                                <w:rPr>
                                  <w:sz w:val="24"/>
                                  <w:szCs w:val="24"/>
                                </w:rPr>
                              </w:pPr>
                              <w:r w:rsidRPr="0028409D">
                                <w:rPr>
                                  <w:rFonts w:ascii="Times New Roman" w:hAnsi="Times New Roman" w:cs="Times New Roman"/>
                                  <w:color w:val="000000" w:themeColor="text1"/>
                                  <w:sz w:val="24"/>
                                  <w:szCs w:val="24"/>
                                </w:rPr>
                                <w:t>Bàn giao NHCHT</w:t>
                              </w:r>
                              <w:r>
                                <w:rPr>
                                  <w:rFonts w:ascii="Times New Roman" w:hAnsi="Times New Roman" w:cs="Times New Roman"/>
                                  <w:color w:val="000000" w:themeColor="text1"/>
                                  <w:sz w:val="24"/>
                                  <w:szCs w:val="24"/>
                                </w:rPr>
                                <w:t xml:space="preserve"> và NHĐT</w:t>
                              </w:r>
                            </w:p>
                          </w:txbxContent>
                        </v:textbox>
                      </v:oval>
                    </v:group>
                  </w:pict>
                </mc:Fallback>
              </mc:AlternateContent>
            </w:r>
          </w:p>
        </w:tc>
        <w:tc>
          <w:tcPr>
            <w:tcW w:w="1383" w:type="dxa"/>
            <w:tcBorders>
              <w:left w:val="single" w:sz="4" w:space="0" w:color="auto"/>
            </w:tcBorders>
            <w:vAlign w:val="center"/>
          </w:tcPr>
          <w:p w14:paraId="7EDC0630"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Trưởng </w:t>
            </w:r>
          </w:p>
          <w:p w14:paraId="59E64BDC"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bộ môn</w:t>
            </w:r>
          </w:p>
        </w:tc>
        <w:tc>
          <w:tcPr>
            <w:tcW w:w="1348" w:type="dxa"/>
            <w:vAlign w:val="center"/>
          </w:tcPr>
          <w:p w14:paraId="72F90A77"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KT01</w:t>
            </w:r>
          </w:p>
          <w:p w14:paraId="57136560"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KT02</w:t>
            </w:r>
          </w:p>
        </w:tc>
      </w:tr>
      <w:tr w:rsidR="00A45C2F" w:rsidRPr="00CD07A2" w14:paraId="3B508DCE" w14:textId="77777777" w:rsidTr="001C5570">
        <w:trPr>
          <w:trHeight w:val="2422"/>
          <w:jc w:val="center"/>
        </w:trPr>
        <w:tc>
          <w:tcPr>
            <w:tcW w:w="690" w:type="dxa"/>
            <w:tcBorders>
              <w:right w:val="single" w:sz="4" w:space="0" w:color="auto"/>
            </w:tcBorders>
            <w:vAlign w:val="center"/>
          </w:tcPr>
          <w:p w14:paraId="09D7561F"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2</w:t>
            </w:r>
          </w:p>
        </w:tc>
        <w:tc>
          <w:tcPr>
            <w:tcW w:w="6046" w:type="dxa"/>
            <w:tcBorders>
              <w:top w:val="nil"/>
              <w:left w:val="single" w:sz="4" w:space="0" w:color="auto"/>
              <w:bottom w:val="nil"/>
              <w:right w:val="single" w:sz="4" w:space="0" w:color="auto"/>
            </w:tcBorders>
          </w:tcPr>
          <w:p w14:paraId="250F9BAF" w14:textId="77777777" w:rsidR="00A45C2F" w:rsidRPr="00CD07A2" w:rsidRDefault="00A45C2F" w:rsidP="001C5570">
            <w:pPr>
              <w:spacing w:line="276" w:lineRule="auto"/>
              <w:rPr>
                <w:rFonts w:ascii="Times New Roman" w:hAnsi="Times New Roman" w:cs="Times New Roman"/>
              </w:rPr>
            </w:pPr>
          </w:p>
        </w:tc>
        <w:tc>
          <w:tcPr>
            <w:tcW w:w="1383" w:type="dxa"/>
            <w:tcBorders>
              <w:left w:val="single" w:sz="4" w:space="0" w:color="auto"/>
            </w:tcBorders>
            <w:vAlign w:val="center"/>
          </w:tcPr>
          <w:p w14:paraId="62D459CB"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BGH, </w:t>
            </w:r>
          </w:p>
          <w:p w14:paraId="0785BD0E"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 Khảo thí và ĐBCL</w:t>
            </w:r>
          </w:p>
        </w:tc>
        <w:tc>
          <w:tcPr>
            <w:tcW w:w="1348" w:type="dxa"/>
            <w:vAlign w:val="center"/>
          </w:tcPr>
          <w:p w14:paraId="30B282AD"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KT03</w:t>
            </w:r>
          </w:p>
          <w:p w14:paraId="4B4BF05A"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KT04</w:t>
            </w:r>
          </w:p>
        </w:tc>
      </w:tr>
      <w:tr w:rsidR="00A45C2F" w:rsidRPr="00CD07A2" w14:paraId="18094A9C" w14:textId="77777777" w:rsidTr="001C5570">
        <w:trPr>
          <w:trHeight w:val="1423"/>
          <w:jc w:val="center"/>
        </w:trPr>
        <w:tc>
          <w:tcPr>
            <w:tcW w:w="690" w:type="dxa"/>
            <w:tcBorders>
              <w:right w:val="single" w:sz="4" w:space="0" w:color="auto"/>
            </w:tcBorders>
            <w:vAlign w:val="center"/>
          </w:tcPr>
          <w:p w14:paraId="1C5CDAE6"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3</w:t>
            </w:r>
          </w:p>
        </w:tc>
        <w:tc>
          <w:tcPr>
            <w:tcW w:w="6046" w:type="dxa"/>
            <w:tcBorders>
              <w:top w:val="nil"/>
              <w:left w:val="single" w:sz="4" w:space="0" w:color="auto"/>
              <w:bottom w:val="nil"/>
              <w:right w:val="single" w:sz="4" w:space="0" w:color="auto"/>
            </w:tcBorders>
          </w:tcPr>
          <w:p w14:paraId="314672D6" w14:textId="77777777" w:rsidR="00A45C2F" w:rsidRPr="00CD07A2" w:rsidRDefault="00A45C2F" w:rsidP="001C5570">
            <w:pPr>
              <w:spacing w:line="276" w:lineRule="auto"/>
              <w:rPr>
                <w:rFonts w:ascii="Times New Roman" w:hAnsi="Times New Roman" w:cs="Times New Roman"/>
              </w:rPr>
            </w:pPr>
          </w:p>
        </w:tc>
        <w:tc>
          <w:tcPr>
            <w:tcW w:w="1383" w:type="dxa"/>
            <w:tcBorders>
              <w:left w:val="single" w:sz="4" w:space="0" w:color="auto"/>
            </w:tcBorders>
            <w:vAlign w:val="center"/>
          </w:tcPr>
          <w:p w14:paraId="76B047F1"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Tổ ra đề</w:t>
            </w:r>
          </w:p>
        </w:tc>
        <w:tc>
          <w:tcPr>
            <w:tcW w:w="1348" w:type="dxa"/>
            <w:vAlign w:val="center"/>
          </w:tcPr>
          <w:p w14:paraId="63C4DE56"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PL01</w:t>
            </w:r>
          </w:p>
          <w:p w14:paraId="129277C4"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PL02</w:t>
            </w:r>
          </w:p>
        </w:tc>
      </w:tr>
      <w:tr w:rsidR="00A45C2F" w:rsidRPr="00CD07A2" w14:paraId="54E7EFED" w14:textId="77777777" w:rsidTr="001C5570">
        <w:trPr>
          <w:trHeight w:val="1162"/>
          <w:jc w:val="center"/>
        </w:trPr>
        <w:tc>
          <w:tcPr>
            <w:tcW w:w="690" w:type="dxa"/>
            <w:tcBorders>
              <w:bottom w:val="single" w:sz="4" w:space="0" w:color="auto"/>
              <w:right w:val="single" w:sz="4" w:space="0" w:color="auto"/>
            </w:tcBorders>
            <w:vAlign w:val="center"/>
          </w:tcPr>
          <w:p w14:paraId="37800330"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4</w:t>
            </w:r>
          </w:p>
        </w:tc>
        <w:tc>
          <w:tcPr>
            <w:tcW w:w="6046" w:type="dxa"/>
            <w:tcBorders>
              <w:top w:val="nil"/>
              <w:left w:val="single" w:sz="4" w:space="0" w:color="auto"/>
              <w:bottom w:val="single" w:sz="4" w:space="0" w:color="auto"/>
              <w:right w:val="single" w:sz="4" w:space="0" w:color="auto"/>
            </w:tcBorders>
          </w:tcPr>
          <w:p w14:paraId="45070AF9" w14:textId="77777777" w:rsidR="00A45C2F" w:rsidRPr="00CD07A2" w:rsidRDefault="00A45C2F" w:rsidP="001C5570">
            <w:pPr>
              <w:spacing w:line="276" w:lineRule="auto"/>
              <w:rPr>
                <w:rFonts w:ascii="Times New Roman" w:hAnsi="Times New Roman" w:cs="Times New Roman"/>
              </w:rPr>
            </w:pPr>
          </w:p>
        </w:tc>
        <w:tc>
          <w:tcPr>
            <w:tcW w:w="1383" w:type="dxa"/>
            <w:tcBorders>
              <w:left w:val="single" w:sz="4" w:space="0" w:color="auto"/>
              <w:bottom w:val="single" w:sz="4" w:space="0" w:color="auto"/>
            </w:tcBorders>
            <w:vAlign w:val="center"/>
          </w:tcPr>
          <w:p w14:paraId="3A3CD7B0"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Tổ phản biện, thẩm định </w:t>
            </w:r>
          </w:p>
        </w:tc>
        <w:tc>
          <w:tcPr>
            <w:tcW w:w="1348" w:type="dxa"/>
            <w:tcBorders>
              <w:bottom w:val="single" w:sz="4" w:space="0" w:color="auto"/>
            </w:tcBorders>
            <w:vAlign w:val="center"/>
          </w:tcPr>
          <w:p w14:paraId="4B2B3DA0"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KT05</w:t>
            </w:r>
          </w:p>
        </w:tc>
      </w:tr>
      <w:tr w:rsidR="00A45C2F" w:rsidRPr="00CD07A2" w14:paraId="0C3BD17F" w14:textId="77777777" w:rsidTr="001C5570">
        <w:trPr>
          <w:trHeight w:val="1432"/>
          <w:jc w:val="center"/>
        </w:trPr>
        <w:tc>
          <w:tcPr>
            <w:tcW w:w="690" w:type="dxa"/>
            <w:tcBorders>
              <w:top w:val="single" w:sz="4" w:space="0" w:color="auto"/>
              <w:bottom w:val="single" w:sz="4" w:space="0" w:color="auto"/>
              <w:right w:val="single" w:sz="4" w:space="0" w:color="auto"/>
            </w:tcBorders>
            <w:vAlign w:val="center"/>
          </w:tcPr>
          <w:p w14:paraId="60EC37E7" w14:textId="77777777" w:rsidR="00A45C2F" w:rsidRPr="00CD07A2" w:rsidRDefault="00A45C2F" w:rsidP="001C5570">
            <w:pPr>
              <w:spacing w:line="276" w:lineRule="auto"/>
              <w:jc w:val="center"/>
              <w:rPr>
                <w:rFonts w:ascii="Times New Roman" w:eastAsia="Times New Roman" w:hAnsi="Times New Roman" w:cs="Times New Roman"/>
                <w:sz w:val="24"/>
                <w:szCs w:val="24"/>
              </w:rPr>
            </w:pPr>
            <w:r w:rsidRPr="00CD07A2">
              <w:rPr>
                <w:rFonts w:ascii="Times New Roman" w:hAnsi="Times New Roman" w:cs="Times New Roman"/>
                <w:sz w:val="24"/>
                <w:szCs w:val="24"/>
              </w:rPr>
              <w:t>5</w:t>
            </w:r>
          </w:p>
        </w:tc>
        <w:tc>
          <w:tcPr>
            <w:tcW w:w="6046" w:type="dxa"/>
            <w:tcBorders>
              <w:top w:val="single" w:sz="4" w:space="0" w:color="auto"/>
              <w:left w:val="single" w:sz="4" w:space="0" w:color="auto"/>
              <w:bottom w:val="single" w:sz="4" w:space="0" w:color="auto"/>
              <w:right w:val="single" w:sz="4" w:space="0" w:color="auto"/>
            </w:tcBorders>
          </w:tcPr>
          <w:p w14:paraId="61298CD5" w14:textId="77777777" w:rsidR="00A45C2F" w:rsidRPr="00CD07A2" w:rsidRDefault="00A45C2F" w:rsidP="001C5570">
            <w:pPr>
              <w:spacing w:line="276" w:lineRule="auto"/>
              <w:rPr>
                <w:rFonts w:ascii="Times New Roman" w:hAnsi="Times New Roman" w:cs="Times New Roman"/>
              </w:rPr>
            </w:pPr>
          </w:p>
          <w:p w14:paraId="120CA125" w14:textId="77777777" w:rsidR="00A45C2F" w:rsidRPr="00CD07A2" w:rsidRDefault="00A45C2F" w:rsidP="001C5570">
            <w:pPr>
              <w:spacing w:line="276" w:lineRule="auto"/>
              <w:rPr>
                <w:rFonts w:ascii="Times New Roman" w:hAnsi="Times New Roman" w:cs="Times New Roman"/>
              </w:rPr>
            </w:pPr>
          </w:p>
        </w:tc>
        <w:tc>
          <w:tcPr>
            <w:tcW w:w="1383" w:type="dxa"/>
            <w:tcBorders>
              <w:top w:val="single" w:sz="4" w:space="0" w:color="auto"/>
              <w:left w:val="single" w:sz="4" w:space="0" w:color="auto"/>
              <w:bottom w:val="single" w:sz="4" w:space="0" w:color="auto"/>
            </w:tcBorders>
            <w:vAlign w:val="center"/>
          </w:tcPr>
          <w:p w14:paraId="098ED326"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Tổ phản biện, thẩm định và Tổ ra đề</w:t>
            </w:r>
          </w:p>
        </w:tc>
        <w:tc>
          <w:tcPr>
            <w:tcW w:w="1348" w:type="dxa"/>
            <w:tcBorders>
              <w:top w:val="single" w:sz="4" w:space="0" w:color="auto"/>
              <w:bottom w:val="single" w:sz="4" w:space="0" w:color="auto"/>
            </w:tcBorders>
            <w:vAlign w:val="center"/>
          </w:tcPr>
          <w:p w14:paraId="47470FF4" w14:textId="77777777" w:rsidR="00A45C2F" w:rsidRPr="00CD07A2" w:rsidRDefault="00A45C2F" w:rsidP="001C5570">
            <w:pPr>
              <w:spacing w:line="276" w:lineRule="auto"/>
              <w:jc w:val="center"/>
              <w:rPr>
                <w:rFonts w:ascii="Times New Roman" w:hAnsi="Times New Roman" w:cs="Times New Roman"/>
                <w:sz w:val="24"/>
                <w:szCs w:val="24"/>
              </w:rPr>
            </w:pPr>
            <w:r w:rsidRPr="00CD07A2">
              <w:rPr>
                <w:rFonts w:ascii="Times New Roman" w:hAnsi="Times New Roman" w:cs="Times New Roman"/>
                <w:color w:val="FF0000"/>
                <w:sz w:val="24"/>
                <w:szCs w:val="24"/>
              </w:rPr>
              <w:t>KT06</w:t>
            </w:r>
          </w:p>
        </w:tc>
      </w:tr>
    </w:tbl>
    <w:p w14:paraId="6DE09E0C" w14:textId="77777777" w:rsidR="00A45C2F" w:rsidRPr="00CD07A2" w:rsidRDefault="00A45C2F" w:rsidP="00A45C2F">
      <w:pPr>
        <w:spacing w:after="0" w:line="276" w:lineRule="auto"/>
        <w:rPr>
          <w:rFonts w:ascii="Times New Roman" w:hAnsi="Times New Roman" w:cs="Times New Roman"/>
          <w:bCs/>
          <w:color w:val="000000"/>
          <w:sz w:val="28"/>
          <w:szCs w:val="28"/>
        </w:rPr>
      </w:pPr>
    </w:p>
    <w:p w14:paraId="5D1C12F1" w14:textId="77777777" w:rsidR="00A45C2F" w:rsidRPr="00CD07A2" w:rsidRDefault="00A45C2F" w:rsidP="00A45C2F">
      <w:pPr>
        <w:spacing w:after="0" w:line="312" w:lineRule="auto"/>
        <w:rPr>
          <w:rFonts w:ascii="Times New Roman" w:hAnsi="Times New Roman" w:cs="Times New Roman"/>
          <w:bCs/>
          <w:iCs/>
          <w:color w:val="000000"/>
          <w:sz w:val="28"/>
          <w:szCs w:val="28"/>
        </w:rPr>
      </w:pPr>
      <w:r w:rsidRPr="00CD07A2">
        <w:rPr>
          <w:rFonts w:ascii="Times New Roman" w:hAnsi="Times New Roman" w:cs="Times New Roman"/>
          <w:b/>
          <w:bCs/>
          <w:i/>
          <w:iCs/>
          <w:color w:val="000000"/>
          <w:sz w:val="28"/>
          <w:szCs w:val="28"/>
        </w:rPr>
        <w:t>2. Diễn giải</w:t>
      </w:r>
    </w:p>
    <w:p w14:paraId="190F86A3" w14:textId="77777777" w:rsidR="00A45C2F" w:rsidRPr="00CD07A2" w:rsidRDefault="00A45C2F" w:rsidP="00A45C2F">
      <w:pPr>
        <w:spacing w:after="0" w:line="312" w:lineRule="auto"/>
        <w:jc w:val="both"/>
        <w:rPr>
          <w:rFonts w:ascii="Times New Roman" w:hAnsi="Times New Roman" w:cs="Times New Roman"/>
          <w:color w:val="000000"/>
          <w:sz w:val="28"/>
          <w:szCs w:val="28"/>
        </w:rPr>
      </w:pPr>
      <w:r w:rsidRPr="00CD07A2">
        <w:rPr>
          <w:rFonts w:ascii="Times New Roman" w:hAnsi="Times New Roman" w:cs="Times New Roman"/>
          <w:b/>
          <w:bCs/>
          <w:i/>
          <w:iCs/>
          <w:color w:val="000000"/>
          <w:sz w:val="28"/>
          <w:szCs w:val="28"/>
        </w:rPr>
        <w:t>Bước 1:</w:t>
      </w:r>
      <w:r w:rsidRPr="00CD07A2">
        <w:rPr>
          <w:rFonts w:ascii="Times New Roman" w:hAnsi="Times New Roman" w:cs="Times New Roman"/>
          <w:color w:val="000000"/>
          <w:sz w:val="28"/>
          <w:szCs w:val="28"/>
        </w:rPr>
        <w:t xml:space="preserve"> </w:t>
      </w:r>
      <w:r w:rsidRPr="00CD07A2">
        <w:rPr>
          <w:rFonts w:ascii="Times New Roman" w:hAnsi="Times New Roman" w:cs="Times New Roman"/>
          <w:b/>
          <w:i/>
          <w:color w:val="000000"/>
          <w:sz w:val="28"/>
          <w:szCs w:val="28"/>
        </w:rPr>
        <w:t>Đăng ký biên soạn, hiệu chỉnh, bổ sung NHCHT và NHĐT, đề xuất danh sách tổ ra đề, tổ phản biện.</w:t>
      </w:r>
    </w:p>
    <w:p w14:paraId="03ACE1F3"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Trường hợp biên soạn mới, các bộ môn đề xuất biên soạn NHCHT và NHĐT tập hợp danh sách chuyển tới Phòng Khảo thí và ĐBCL (theo mẫu KT01).</w:t>
      </w:r>
    </w:p>
    <w:p w14:paraId="1A64ECBD"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Trường hợp hiệu chỉnh, bổ sung, các bộ môn tập hợp đề xuất và chuyển tới Phòng Khảo thí và ĐBCL (theo mẫu KT01).</w:t>
      </w:r>
    </w:p>
    <w:p w14:paraId="2CDAD0C0"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t>- Bộ môn có trách nhiệm lựa chọn giảng viên phù hợp để thành lập Tổ ra đề và Tổ phản biện</w:t>
      </w:r>
      <w:r w:rsidRPr="00CD07A2">
        <w:rPr>
          <w:rFonts w:ascii="Times New Roman" w:hAnsi="Times New Roman" w:cs="Times New Roman"/>
          <w:color w:val="000000"/>
          <w:sz w:val="28"/>
          <w:szCs w:val="28"/>
        </w:rPr>
        <w:t xml:space="preserve">, sau đó chuyển tới Phòng Khảo thí và ĐBCL để trình Hiệu trưởng phê duyệt (theo mẫu KT02). </w:t>
      </w:r>
    </w:p>
    <w:p w14:paraId="6187112B" w14:textId="77777777" w:rsidR="00A45C2F" w:rsidRPr="00CD07A2" w:rsidRDefault="00A45C2F" w:rsidP="00A45C2F">
      <w:pPr>
        <w:spacing w:after="0" w:line="312" w:lineRule="auto"/>
        <w:jc w:val="both"/>
        <w:rPr>
          <w:rFonts w:ascii="Times New Roman" w:hAnsi="Times New Roman" w:cs="Times New Roman"/>
          <w:b/>
          <w:i/>
          <w:color w:val="000000"/>
          <w:sz w:val="28"/>
          <w:szCs w:val="28"/>
        </w:rPr>
      </w:pPr>
      <w:r w:rsidRPr="00CD07A2">
        <w:rPr>
          <w:rFonts w:ascii="Times New Roman" w:hAnsi="Times New Roman" w:cs="Times New Roman"/>
          <w:b/>
          <w:bCs/>
          <w:i/>
          <w:iCs/>
          <w:color w:val="000000"/>
          <w:sz w:val="28"/>
          <w:szCs w:val="28"/>
        </w:rPr>
        <w:t>Bước 2:</w:t>
      </w:r>
      <w:r w:rsidRPr="00CD07A2">
        <w:rPr>
          <w:rFonts w:ascii="Times New Roman" w:hAnsi="Times New Roman" w:cs="Times New Roman"/>
          <w:b/>
          <w:i/>
          <w:color w:val="000000"/>
          <w:sz w:val="28"/>
          <w:szCs w:val="28"/>
        </w:rPr>
        <w:t xml:space="preserve"> Xét duyệt danh sách các môn học biên soạn, hiệu chỉnh, bổ sung NHCHT.</w:t>
      </w:r>
    </w:p>
    <w:p w14:paraId="15AA7A09"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lastRenderedPageBreak/>
        <w:t>- Trên cơ sở đăng ký của các Bộ môn, Phòng Khảo thí và ĐBCL thống kê, tổng hợp danh sách và trình Hiệu trưởng phê duyệt (mẫu KT03 và KT04).</w:t>
      </w:r>
    </w:p>
    <w:p w14:paraId="481875D3" w14:textId="77777777" w:rsidR="00A45C2F" w:rsidRPr="00CD07A2" w:rsidRDefault="00A45C2F" w:rsidP="00A45C2F">
      <w:pPr>
        <w:spacing w:after="0" w:line="312" w:lineRule="auto"/>
        <w:jc w:val="both"/>
        <w:rPr>
          <w:rFonts w:ascii="Times New Roman" w:hAnsi="Times New Roman" w:cs="Times New Roman"/>
          <w:b/>
          <w:i/>
          <w:color w:val="000000" w:themeColor="text1"/>
          <w:sz w:val="28"/>
          <w:szCs w:val="28"/>
        </w:rPr>
      </w:pPr>
      <w:r w:rsidRPr="00CD07A2">
        <w:rPr>
          <w:rFonts w:ascii="Times New Roman" w:hAnsi="Times New Roman" w:cs="Times New Roman"/>
          <w:b/>
          <w:bCs/>
          <w:i/>
          <w:iCs/>
          <w:color w:val="000000"/>
          <w:sz w:val="28"/>
          <w:szCs w:val="28"/>
        </w:rPr>
        <w:t>Bước 3:</w:t>
      </w:r>
      <w:r w:rsidRPr="00CD07A2">
        <w:rPr>
          <w:rFonts w:ascii="Times New Roman" w:hAnsi="Times New Roman" w:cs="Times New Roman"/>
          <w:b/>
          <w:i/>
          <w:color w:val="000000"/>
          <w:sz w:val="28"/>
          <w:szCs w:val="28"/>
        </w:rPr>
        <w:t xml:space="preserve"> </w:t>
      </w:r>
      <w:r w:rsidRPr="00CD07A2">
        <w:rPr>
          <w:rFonts w:ascii="Times New Roman" w:hAnsi="Times New Roman" w:cs="Times New Roman"/>
          <w:b/>
          <w:i/>
          <w:color w:val="000000" w:themeColor="text1"/>
          <w:sz w:val="28"/>
          <w:szCs w:val="28"/>
        </w:rPr>
        <w:t>Triển khai biên soạn NHCHT theo kế hoạch.</w:t>
      </w:r>
    </w:p>
    <w:p w14:paraId="6D6CEF39" w14:textId="77777777" w:rsidR="00A45C2F" w:rsidRPr="00CD07A2" w:rsidRDefault="00A45C2F" w:rsidP="00A45C2F">
      <w:pPr>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Tổ trưởng Tổ ra đề phân công giảng viên biên soạn </w:t>
      </w:r>
      <w:r w:rsidRPr="00CD07A2">
        <w:rPr>
          <w:rFonts w:ascii="Times New Roman" w:hAnsi="Times New Roman" w:cs="Times New Roman"/>
          <w:color w:val="000000"/>
          <w:sz w:val="28"/>
          <w:szCs w:val="28"/>
        </w:rPr>
        <w:t>NHCHT</w:t>
      </w:r>
      <w:r w:rsidRPr="00CD07A2">
        <w:rPr>
          <w:rStyle w:val="fontstyle01"/>
          <w:rFonts w:ascii="Times New Roman" w:hAnsi="Times New Roman" w:cs="Times New Roman"/>
          <w:b w:val="0"/>
          <w:bCs w:val="0"/>
          <w:sz w:val="28"/>
          <w:szCs w:val="28"/>
        </w:rPr>
        <w:t xml:space="preserve"> và đáp án sau khi đã thống nhất cấu trúc đề thi. Trong quá trình biên soạn, tổ ra đề cần thường xuyên tổ chức các đợt thẩm định nội bộ để đảm bảo chất lượng chung của NHCHT.</w:t>
      </w:r>
    </w:p>
    <w:p w14:paraId="07225A2B" w14:textId="77777777" w:rsidR="00A45C2F" w:rsidRPr="00CD07A2" w:rsidRDefault="00A45C2F" w:rsidP="00A45C2F">
      <w:pPr>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color w:val="000000"/>
          <w:sz w:val="28"/>
          <w:szCs w:val="28"/>
        </w:rPr>
        <w:t xml:space="preserve">- </w:t>
      </w:r>
      <w:r w:rsidRPr="00CD07A2">
        <w:rPr>
          <w:rStyle w:val="fontstyle01"/>
          <w:rFonts w:ascii="Times New Roman" w:hAnsi="Times New Roman" w:cs="Times New Roman"/>
          <w:b w:val="0"/>
          <w:bCs w:val="0"/>
          <w:sz w:val="28"/>
          <w:szCs w:val="28"/>
        </w:rPr>
        <w:t xml:space="preserve">Các câu hỏi biên soạn phải tuân thủ đúng định dạng (format) do phần mềm quản lý NHCHT hiện hành quy định, trên cơ sở hướng dẫn và mẫu do Phòng </w:t>
      </w:r>
      <w:r w:rsidRPr="00CD07A2">
        <w:rPr>
          <w:rFonts w:ascii="Times New Roman" w:hAnsi="Times New Roman" w:cs="Times New Roman"/>
          <w:color w:val="000000"/>
          <w:sz w:val="28"/>
          <w:szCs w:val="28"/>
        </w:rPr>
        <w:t>KT&amp;ĐBCL</w:t>
      </w:r>
      <w:r w:rsidRPr="00CD07A2">
        <w:rPr>
          <w:rStyle w:val="fontstyle01"/>
          <w:rFonts w:ascii="Times New Roman" w:hAnsi="Times New Roman" w:cs="Times New Roman"/>
          <w:b w:val="0"/>
          <w:bCs w:val="0"/>
          <w:sz w:val="28"/>
          <w:szCs w:val="28"/>
        </w:rPr>
        <w:t xml:space="preserve"> cung cấp.</w:t>
      </w:r>
    </w:p>
    <w:p w14:paraId="4BE9CBDB"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 w:val="0"/>
          <w:bCs w:val="0"/>
          <w:i/>
          <w:iCs/>
          <w:sz w:val="28"/>
          <w:szCs w:val="28"/>
        </w:rPr>
      </w:pPr>
      <w:r w:rsidRPr="00CD07A2">
        <w:rPr>
          <w:rFonts w:ascii="Times New Roman" w:hAnsi="Times New Roman" w:cs="Times New Roman"/>
          <w:b/>
          <w:bCs/>
          <w:i/>
          <w:iCs/>
          <w:color w:val="000000"/>
          <w:sz w:val="28"/>
          <w:szCs w:val="28"/>
        </w:rPr>
        <w:t>Bước 4</w:t>
      </w:r>
      <w:r w:rsidRPr="00CD07A2">
        <w:rPr>
          <w:rFonts w:ascii="Times New Roman" w:hAnsi="Times New Roman" w:cs="Times New Roman"/>
          <w:b/>
          <w:i/>
          <w:color w:val="000000"/>
          <w:sz w:val="28"/>
          <w:szCs w:val="28"/>
        </w:rPr>
        <w:t>: Phản biện và nghiệm thu NHCHT.</w:t>
      </w:r>
    </w:p>
    <w:p w14:paraId="633E7F2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Sau khi hoàn thành công tác biên soạn, Trưởng Bộ môn và Tổ phản biện triển khai công tác phản biện NHCHT và NHĐT theo danh sách cán bộ phản biện đã đề xuất. Cán bộ phản biện là giảng viên có chuyên môn cao liên quan đến học phần xây dựng NHCHT và NHĐT. </w:t>
      </w:r>
    </w:p>
    <w:p w14:paraId="6FA0D8E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w:t>
      </w:r>
      <w:r w:rsidRPr="00CD07A2">
        <w:rPr>
          <w:rFonts w:ascii="Times New Roman" w:eastAsia="Times New Roman" w:hAnsi="Times New Roman" w:cs="Times New Roman"/>
          <w:sz w:val="28"/>
          <w:szCs w:val="28"/>
        </w:rPr>
        <w:t xml:space="preserve">Tổ ra đề trao đổi, thống nhất lại các ý kiến với Tổ phản biện nhằm đảm bảo sự đồng thuận. Trên cơ sở đó, Tổ ra đề tiến hành sửa chữa, bổ sung và hoàn thiện NHCHT theo các góp ý đã được thống nhất. Sau khi hoàn thành, Tổ ra đề ký xác nhận đã chỉnh sửa NHCHT theo ý kiến của Tổ phản biện </w:t>
      </w:r>
      <w:r w:rsidRPr="00CD07A2">
        <w:rPr>
          <w:rStyle w:val="fontstyle01"/>
          <w:rFonts w:ascii="Times New Roman" w:hAnsi="Times New Roman" w:cs="Times New Roman"/>
          <w:b w:val="0"/>
          <w:bCs w:val="0"/>
          <w:sz w:val="28"/>
          <w:szCs w:val="28"/>
        </w:rPr>
        <w:t>(Mẫu KT05)</w:t>
      </w:r>
      <w:r w:rsidRPr="00CD07A2">
        <w:rPr>
          <w:rFonts w:ascii="Times New Roman" w:eastAsia="Times New Roman" w:hAnsi="Times New Roman" w:cs="Times New Roman"/>
          <w:sz w:val="28"/>
          <w:szCs w:val="28"/>
        </w:rPr>
        <w:t xml:space="preserve">. </w:t>
      </w:r>
      <w:r w:rsidRPr="00CD07A2">
        <w:rPr>
          <w:rStyle w:val="fontstyle01"/>
          <w:rFonts w:ascii="Times New Roman" w:hAnsi="Times New Roman" w:cs="Times New Roman"/>
          <w:b w:val="0"/>
          <w:bCs w:val="0"/>
          <w:sz w:val="28"/>
          <w:szCs w:val="28"/>
        </w:rPr>
        <w:t>Trưởng Bộ môn chịu trách nhiệm ký duyệt các văn bản có liên quan.</w:t>
      </w:r>
    </w:p>
    <w:p w14:paraId="08ADF8AD"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i/>
          <w:sz w:val="28"/>
          <w:szCs w:val="28"/>
        </w:rPr>
        <w:t>Bước 5: Bàn giao NHCHT cho Phòng Khảo thí và ĐBCL.</w:t>
      </w:r>
      <w:r w:rsidRPr="00CD07A2">
        <w:rPr>
          <w:rStyle w:val="fontstyle01"/>
          <w:rFonts w:ascii="Times New Roman" w:hAnsi="Times New Roman" w:cs="Times New Roman"/>
          <w:b w:val="0"/>
          <w:bCs w:val="0"/>
          <w:sz w:val="28"/>
          <w:szCs w:val="28"/>
        </w:rPr>
        <w:t xml:space="preserve"> (Theo quy định của Điều 11, Chương 3).</w:t>
      </w:r>
    </w:p>
    <w:p w14:paraId="1529C7E9"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sz w:val="28"/>
          <w:szCs w:val="28"/>
        </w:rPr>
        <w:t>Lưu ý</w:t>
      </w:r>
      <w:r w:rsidRPr="00CD07A2">
        <w:rPr>
          <w:rStyle w:val="fontstyle01"/>
          <w:rFonts w:ascii="Times New Roman" w:hAnsi="Times New Roman" w:cs="Times New Roman"/>
          <w:b w:val="0"/>
          <w:bCs w:val="0"/>
          <w:sz w:val="28"/>
          <w:szCs w:val="28"/>
        </w:rPr>
        <w:t>: Trường hợp Bộ môn không hoàn thành việc xây dựng, biên soạn hoặc hiệu chỉnh NHCHT/ NHĐT theo đúng thời gian và quy định, Tổ trưởng Tổ ra đề hoặc Trưởng Bộ môn có trách nhiệm báo cáo cụ thể lý do chậm tiến độ và đề xuất thời gian hoàn thành. Báo cáo được lập theo Mẫu KT08 và gửi về Phòng KT &amp; ĐBCL để tổng hợp, trình Ban Giám hiệu xem xét.</w:t>
      </w:r>
    </w:p>
    <w:p w14:paraId="7EE6FEEC" w14:textId="77777777" w:rsidR="00A45C2F" w:rsidRPr="00CD07A2" w:rsidRDefault="00A45C2F" w:rsidP="00A45C2F">
      <w:pPr>
        <w:spacing w:after="0" w:line="312" w:lineRule="auto"/>
        <w:ind w:firstLine="720"/>
        <w:jc w:val="center"/>
        <w:rPr>
          <w:rFonts w:ascii="Times New Roman" w:hAnsi="Times New Roman" w:cs="Times New Roman"/>
          <w:b/>
          <w:bCs/>
          <w:color w:val="000000"/>
          <w:sz w:val="28"/>
          <w:szCs w:val="28"/>
        </w:rPr>
      </w:pPr>
    </w:p>
    <w:p w14:paraId="7ECE964C" w14:textId="77777777" w:rsidR="00A45C2F" w:rsidRPr="00CD07A2" w:rsidRDefault="00A45C2F" w:rsidP="00A45C2F">
      <w:pPr>
        <w:spacing w:after="0" w:line="312" w:lineRule="auto"/>
        <w:jc w:val="center"/>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Chương 3: BÀN GIAO, SỬ DỤNG VÀ QUẢN LÝ NHCHT và NHĐT</w:t>
      </w:r>
    </w:p>
    <w:p w14:paraId="5668D778" w14:textId="77777777" w:rsidR="00A45C2F" w:rsidRPr="00CD07A2" w:rsidRDefault="00A45C2F" w:rsidP="00A45C2F">
      <w:pPr>
        <w:widowControl w:val="0"/>
        <w:autoSpaceDE w:val="0"/>
        <w:autoSpaceDN w:val="0"/>
        <w:adjustRightInd w:val="0"/>
        <w:spacing w:before="120" w:after="120" w:line="312" w:lineRule="auto"/>
        <w:jc w:val="both"/>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Điều 11. Bàn giao NHCHT và NHĐT</w:t>
      </w:r>
    </w:p>
    <w:p w14:paraId="0F1F0C29" w14:textId="77777777" w:rsidR="00A45C2F" w:rsidRPr="00CD07A2" w:rsidRDefault="00A45C2F" w:rsidP="00A45C2F">
      <w:pPr>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color w:val="000000"/>
          <w:sz w:val="28"/>
          <w:szCs w:val="28"/>
        </w:rPr>
        <w:t xml:space="preserve">1. NHCHT và NHĐT đã biên soạn xong, Trưởng bộ môn (hoặc Tổ trưởng tổ ra đề) tiến hành bàn giao file mềm và bản cứng (các biểu mẫu có liên quan ở Phụ lục 3) cho Phòng KT&amp;ĐBCL. Bản mềm bao gồm: tệp NHCHT (hoặc NHĐT), cấu trúc đề thi và các biểu mẫu liên quan trong Phụ lục 03 ở định dạng WORD và PDF gửi qua </w:t>
      </w:r>
      <w:r w:rsidRPr="00CD07A2">
        <w:rPr>
          <w:rFonts w:ascii="Times New Roman" w:hAnsi="Times New Roman" w:cs="Times New Roman"/>
          <w:b/>
          <w:i/>
          <w:color w:val="000000"/>
          <w:sz w:val="28"/>
          <w:szCs w:val="28"/>
        </w:rPr>
        <w:t xml:space="preserve">email cá nhân </w:t>
      </w:r>
      <w:r w:rsidRPr="00CD07A2">
        <w:rPr>
          <w:rFonts w:ascii="Times New Roman" w:hAnsi="Times New Roman" w:cs="Times New Roman"/>
          <w:color w:val="000000"/>
          <w:sz w:val="28"/>
          <w:szCs w:val="28"/>
        </w:rPr>
        <w:t xml:space="preserve">của lãnh đạo Phòng và cán bộ phụ trách quản lý </w:t>
      </w:r>
      <w:r w:rsidRPr="00CD07A2">
        <w:rPr>
          <w:rFonts w:ascii="Times New Roman" w:hAnsi="Times New Roman" w:cs="Times New Roman"/>
          <w:color w:val="000000"/>
          <w:sz w:val="28"/>
          <w:szCs w:val="28"/>
        </w:rPr>
        <w:lastRenderedPageBreak/>
        <w:t>NHCHT của Phòng KT&amp; ĐBCL (</w:t>
      </w:r>
      <w:r w:rsidRPr="00CD07A2">
        <w:rPr>
          <w:rFonts w:ascii="Times New Roman" w:hAnsi="Times New Roman" w:cs="Times New Roman"/>
          <w:b/>
          <w:i/>
          <w:color w:val="000000"/>
          <w:sz w:val="28"/>
          <w:szCs w:val="28"/>
        </w:rPr>
        <w:t>Lưu ý: Không gửi vào địa chỉ email chung của Phòng</w:t>
      </w:r>
      <w:r w:rsidRPr="00CD07A2">
        <w:rPr>
          <w:rFonts w:ascii="Times New Roman" w:hAnsi="Times New Roman" w:cs="Times New Roman"/>
          <w:color w:val="000000"/>
          <w:sz w:val="28"/>
          <w:szCs w:val="28"/>
        </w:rPr>
        <w:t xml:space="preserve">). Đối với NHĐT các bộ môn có thể gửi bản cứng có đầy đủ chữ ký của lãnh đạo bộ môn. </w:t>
      </w:r>
    </w:p>
    <w:p w14:paraId="35223425"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2. Sau khi hoàn thành công tác kiểm tra, các bên liên quan ký vào biên bản bàn giao NHCHT theo mẫu KT06.</w:t>
      </w:r>
    </w:p>
    <w:p w14:paraId="7C375291" w14:textId="77777777" w:rsidR="00A45C2F" w:rsidRPr="00CD07A2" w:rsidRDefault="00A45C2F" w:rsidP="00A45C2F">
      <w:pPr>
        <w:spacing w:after="0" w:line="312" w:lineRule="auto"/>
        <w:ind w:firstLine="720"/>
        <w:jc w:val="both"/>
        <w:rPr>
          <w:rFonts w:ascii="Times New Roman" w:hAnsi="Times New Roman" w:cs="Times New Roman"/>
          <w:color w:val="000000"/>
          <w:spacing w:val="-6"/>
          <w:sz w:val="28"/>
          <w:szCs w:val="28"/>
        </w:rPr>
      </w:pPr>
      <w:r w:rsidRPr="00CD07A2">
        <w:rPr>
          <w:rFonts w:ascii="Times New Roman" w:hAnsi="Times New Roman" w:cs="Times New Roman"/>
          <w:color w:val="000000"/>
          <w:spacing w:val="-6"/>
          <w:sz w:val="28"/>
          <w:szCs w:val="28"/>
        </w:rPr>
        <w:t>3. Trưởng bộ môn, tổ trưởng tổ ra đề hoặc giảng viên được phân công có trách nhiệm phối hợp cùng cán bộ phụ trách NHCHT của Phòng KT &amp; ĐBCL trong quá trình đưa NHCHT và NHĐT lên hệ thống phần mềm quản lý và vận hành NHCHT do Phòng Khảo thí &amp; ĐBCL phụ trách. Bộ môn có trách nhiệm kiểm tra, rà soát lại nội dung chuyên môn của các câu hỏi trong NHCHT và Cấu trúc đề thi mẫu sau khi đã được lên hệ thống.</w:t>
      </w:r>
    </w:p>
    <w:p w14:paraId="716790CA" w14:textId="77777777" w:rsidR="00A45C2F" w:rsidRPr="00CD07A2" w:rsidRDefault="00A45C2F" w:rsidP="00A45C2F">
      <w:pPr>
        <w:widowControl w:val="0"/>
        <w:autoSpaceDE w:val="0"/>
        <w:autoSpaceDN w:val="0"/>
        <w:adjustRightInd w:val="0"/>
        <w:spacing w:after="0" w:line="312" w:lineRule="auto"/>
        <w:jc w:val="both"/>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 xml:space="preserve">Điều 12. Sử dụng </w:t>
      </w:r>
      <w:r w:rsidRPr="00CD07A2">
        <w:rPr>
          <w:rFonts w:ascii="Times New Roman" w:hAnsi="Times New Roman" w:cs="Times New Roman"/>
          <w:b/>
          <w:sz w:val="28"/>
          <w:szCs w:val="28"/>
        </w:rPr>
        <w:t>NHCHT</w:t>
      </w:r>
    </w:p>
    <w:p w14:paraId="2D2A8900"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Fonts w:ascii="Times New Roman" w:hAnsi="Times New Roman" w:cs="Times New Roman"/>
          <w:color w:val="000000"/>
          <w:sz w:val="28"/>
          <w:szCs w:val="28"/>
        </w:rPr>
        <w:t xml:space="preserve">1. </w:t>
      </w:r>
      <w:r w:rsidRPr="00CD07A2">
        <w:rPr>
          <w:rStyle w:val="fontstyle01"/>
          <w:rFonts w:ascii="Times New Roman" w:hAnsi="Times New Roman" w:cs="Times New Roman"/>
          <w:b w:val="0"/>
          <w:sz w:val="28"/>
          <w:szCs w:val="28"/>
        </w:rPr>
        <w:t>Trước khi tổ chức thi kết thúc học phần theo kế hoạch đào tạo của Nhà Trường, Phòng Khảo thí &amp; ĐBCL tiến hành trộn và tạo đề thi gốc theo cấu trúc đề thi do bộ môn đề xuất đã được phê duyệt (hoặc tiến hành bốc đề thi gốc từ NHĐT đã được nghiệm thu của bộ môn).</w:t>
      </w:r>
    </w:p>
    <w:p w14:paraId="53D682F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sz w:val="28"/>
          <w:szCs w:val="28"/>
        </w:rPr>
        <w:t>2. Căn cứ vào danh sách thi, Phòng Khảo thí &amp; ĐBCL tiến hành in sao đề. Mỗi phòng thi sẽ có một túi đề thi được ghi đầy đủ thông tin theo quy định, số lượng bản sao đề thi được in sao sẽ bằng với số sinh viên có trong danh sách thi.</w:t>
      </w:r>
    </w:p>
    <w:p w14:paraId="676B1FE2"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sz w:val="28"/>
          <w:szCs w:val="28"/>
        </w:rPr>
        <w:t xml:space="preserve">3. Việc giao nhận túi đề thi phải được ký xác nhận vào </w:t>
      </w:r>
      <w:r w:rsidRPr="00CD07A2">
        <w:rPr>
          <w:rStyle w:val="fontstyle01"/>
          <w:rFonts w:ascii="Times New Roman" w:hAnsi="Times New Roman" w:cs="Times New Roman"/>
          <w:b w:val="0"/>
          <w:i/>
          <w:sz w:val="28"/>
          <w:szCs w:val="28"/>
        </w:rPr>
        <w:t>Sổ giao nhận đề thi</w:t>
      </w:r>
      <w:r w:rsidRPr="00CD07A2">
        <w:rPr>
          <w:rStyle w:val="fontstyle01"/>
          <w:rFonts w:ascii="Times New Roman" w:hAnsi="Times New Roman" w:cs="Times New Roman"/>
          <w:b w:val="0"/>
          <w:sz w:val="28"/>
          <w:szCs w:val="28"/>
        </w:rPr>
        <w:t xml:space="preserve"> hoặc </w:t>
      </w:r>
      <w:r w:rsidRPr="00CD07A2">
        <w:rPr>
          <w:rFonts w:ascii="Times New Roman" w:hAnsi="Times New Roman" w:cs="Times New Roman"/>
          <w:color w:val="000000"/>
          <w:sz w:val="28"/>
          <w:szCs w:val="28"/>
        </w:rPr>
        <w:t xml:space="preserve">có </w:t>
      </w:r>
      <w:r w:rsidRPr="00CD07A2">
        <w:rPr>
          <w:rFonts w:ascii="Times New Roman" w:hAnsi="Times New Roman" w:cs="Times New Roman"/>
          <w:i/>
          <w:color w:val="000000"/>
          <w:sz w:val="28"/>
          <w:szCs w:val="28"/>
        </w:rPr>
        <w:t>biên bản bàn giao</w:t>
      </w:r>
      <w:r w:rsidRPr="00CD07A2">
        <w:rPr>
          <w:rFonts w:ascii="Times New Roman" w:hAnsi="Times New Roman" w:cs="Times New Roman"/>
          <w:color w:val="000000"/>
          <w:sz w:val="28"/>
          <w:szCs w:val="28"/>
        </w:rPr>
        <w:t xml:space="preserve"> theo quy định (mẫu KT09).</w:t>
      </w:r>
    </w:p>
    <w:p w14:paraId="13B31F5C" w14:textId="77777777" w:rsidR="00A45C2F" w:rsidRPr="00CD07A2" w:rsidRDefault="00A45C2F" w:rsidP="00A45C2F">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b/>
          <w:sz w:val="28"/>
          <w:szCs w:val="28"/>
        </w:rPr>
        <w:t>Điều 13. Hiệu chỉnh, bổ sung NHCHT và NHĐT</w:t>
      </w:r>
    </w:p>
    <w:p w14:paraId="59C6C25E"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1. Việc hiệu chỉnh, cập nhật NHCHT và NHĐT cần được thực hiện thường xuyên để đảm bảo tính phù hợp, cập nhật và chất lượng của ngân hàng câu hỏi. Cụ thể:</w:t>
      </w:r>
    </w:p>
    <w:p w14:paraId="391B87F6"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 </w:t>
      </w:r>
      <w:r w:rsidRPr="00CD07A2">
        <w:rPr>
          <w:rFonts w:ascii="Times New Roman" w:hAnsi="Times New Roman" w:cs="Times New Roman"/>
          <w:b/>
          <w:sz w:val="28"/>
          <w:szCs w:val="28"/>
        </w:rPr>
        <w:t>Định kỳ hàng năm</w:t>
      </w:r>
      <w:r w:rsidRPr="00CD07A2">
        <w:rPr>
          <w:rFonts w:ascii="Times New Roman" w:hAnsi="Times New Roman" w:cs="Times New Roman"/>
          <w:sz w:val="28"/>
          <w:szCs w:val="28"/>
        </w:rPr>
        <w:t>, các Bộ môn có trách nhiệm rà soát, chỉnh sửa, bổ sung câu hỏi, hoặc tiến hành cập nhật khi có sự thay đổi về chương trình đào tạo, giáo trình và học liệu mới.</w:t>
      </w:r>
    </w:p>
    <w:p w14:paraId="703BACD9"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 </w:t>
      </w:r>
      <w:r w:rsidRPr="00CD07A2">
        <w:rPr>
          <w:rFonts w:ascii="Times New Roman" w:hAnsi="Times New Roman" w:cs="Times New Roman"/>
          <w:b/>
          <w:sz w:val="28"/>
          <w:szCs w:val="28"/>
        </w:rPr>
        <w:t>Sau mỗi kỳ thi</w:t>
      </w:r>
      <w:r w:rsidRPr="00CD07A2">
        <w:rPr>
          <w:rFonts w:ascii="Times New Roman" w:hAnsi="Times New Roman" w:cs="Times New Roman"/>
          <w:sz w:val="28"/>
          <w:szCs w:val="28"/>
        </w:rPr>
        <w:t>, căn cứ vào kết quả khảo sát, phản hồi từ người học, cán bộ coi thi, cán bộ chấm thi, cùng với phân tích phổ điểm và bộ đề thi đã sử dụng, các Bộ môn tiến hành đánh giá lại chất lượng câu hỏi. Trên cơ sở đó, Bộ môn đề xuất phương án hiệu chỉnh hoặc bổ sung câu hỏi, nhằm đảm bảo tính phù hợp với thang đánh giá nhận thức Bloom và đáp ứng yêu cầu chuẩn đầu ra của học phần.</w:t>
      </w:r>
    </w:p>
    <w:p w14:paraId="3C6301C9"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 Phòng Khảo thí &amp; ĐBCL có trách nhiệm hỗ trợ và phối hợp với các Bộ môn trong quá trình hiệu chỉnh, bổ sung, để kịp thời nâng cao chất lượng và hiệu </w:t>
      </w:r>
      <w:r w:rsidRPr="00CD07A2">
        <w:rPr>
          <w:rFonts w:ascii="Times New Roman" w:hAnsi="Times New Roman" w:cs="Times New Roman"/>
          <w:sz w:val="28"/>
          <w:szCs w:val="28"/>
        </w:rPr>
        <w:lastRenderedPageBreak/>
        <w:t>quả của hoạt động đánh giá, góp phần nâng cao chất lượng giáo dục trong Nhà trường.</w:t>
      </w:r>
    </w:p>
    <w:p w14:paraId="3D4846B9" w14:textId="77777777" w:rsidR="00A45C2F" w:rsidRPr="00CD07A2" w:rsidRDefault="00A45C2F" w:rsidP="00A45C2F">
      <w:pPr>
        <w:widowControl w:val="0"/>
        <w:autoSpaceDE w:val="0"/>
        <w:autoSpaceDN w:val="0"/>
        <w:adjustRightInd w:val="0"/>
        <w:spacing w:after="0" w:line="312" w:lineRule="auto"/>
        <w:ind w:firstLine="720"/>
        <w:jc w:val="both"/>
        <w:rPr>
          <w:rStyle w:val="fontstyle01"/>
          <w:rFonts w:ascii="Times New Roman" w:hAnsi="Times New Roman" w:cs="Times New Roman"/>
          <w:b w:val="0"/>
          <w:bCs w:val="0"/>
          <w:color w:val="auto"/>
          <w:spacing w:val="-4"/>
          <w:sz w:val="28"/>
          <w:szCs w:val="28"/>
        </w:rPr>
      </w:pPr>
      <w:r w:rsidRPr="00CD07A2">
        <w:rPr>
          <w:rFonts w:ascii="Times New Roman" w:hAnsi="Times New Roman" w:cs="Times New Roman"/>
          <w:spacing w:val="-4"/>
          <w:sz w:val="28"/>
          <w:szCs w:val="28"/>
        </w:rPr>
        <w:t>2. Các Bộ môn đăng ký bổ sung, hiệu chỉnh NHCHT/ NHĐT sau khi Phòng KT&amp;ĐBCL gửi thông báo.</w:t>
      </w:r>
      <w:r w:rsidRPr="00CD07A2">
        <w:rPr>
          <w:rStyle w:val="fontstyle01"/>
          <w:rFonts w:ascii="Times New Roman" w:hAnsi="Times New Roman" w:cs="Times New Roman"/>
          <w:b w:val="0"/>
          <w:sz w:val="28"/>
          <w:szCs w:val="28"/>
        </w:rPr>
        <w:t xml:space="preserve"> Trường hợp bộ môn không đăng ký, NHCHT và NHĐT của học phần sẽ tiếp tục được sử dụng trong kỳ thi kế tiếp. </w:t>
      </w:r>
    </w:p>
    <w:p w14:paraId="18CE04B8"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sz w:val="28"/>
          <w:szCs w:val="28"/>
        </w:rPr>
      </w:pPr>
      <w:r w:rsidRPr="00CD07A2">
        <w:rPr>
          <w:rStyle w:val="fontstyle01"/>
          <w:rFonts w:ascii="Times New Roman" w:hAnsi="Times New Roman" w:cs="Times New Roman"/>
          <w:b w:val="0"/>
          <w:color w:val="FF0000"/>
          <w:sz w:val="28"/>
          <w:szCs w:val="28"/>
        </w:rPr>
        <w:t>3.</w:t>
      </w:r>
      <w:r w:rsidRPr="00CD07A2">
        <w:rPr>
          <w:rStyle w:val="fontstyle01"/>
          <w:rFonts w:ascii="Times New Roman" w:hAnsi="Times New Roman" w:cs="Times New Roman"/>
          <w:b w:val="0"/>
          <w:sz w:val="28"/>
          <w:szCs w:val="28"/>
        </w:rPr>
        <w:t xml:space="preserve"> Trường hợp bộ môn chưa kịp đăng ký hiệu chỉnh theo thời gian quy định và có nhu cầu </w:t>
      </w:r>
      <w:r w:rsidRPr="00CD07A2">
        <w:rPr>
          <w:rStyle w:val="fontstyle01"/>
          <w:rFonts w:ascii="Times New Roman" w:hAnsi="Times New Roman" w:cs="Times New Roman"/>
          <w:sz w:val="28"/>
          <w:szCs w:val="28"/>
        </w:rPr>
        <w:t>tạm dừng sử dụng NHCHT/ NHĐT</w:t>
      </w:r>
      <w:r w:rsidRPr="00CD07A2">
        <w:rPr>
          <w:rStyle w:val="fontstyle01"/>
          <w:rFonts w:ascii="Times New Roman" w:hAnsi="Times New Roman" w:cs="Times New Roman"/>
          <w:b w:val="0"/>
          <w:sz w:val="28"/>
          <w:szCs w:val="28"/>
        </w:rPr>
        <w:t xml:space="preserve"> để hiệu chỉnh, thì cần báo Phòng Khảo thí &amp; ĐBCL. Trong thời gian này, Bộ môn có trách nhiệm biên soạn đề thi độc lập cho học phần và bàn giao về Phòng Khảo thí &amp; ĐBCL theo đúng quy định. Bộ môn phải đăng ký hiệu chỉnh, bổ sung NHCHT của học phần đó ngay trong kỳ học tiếp theo.</w:t>
      </w:r>
    </w:p>
    <w:p w14:paraId="3297D4B2"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sz w:val="28"/>
          <w:szCs w:val="28"/>
        </w:rPr>
      </w:pPr>
      <w:r w:rsidRPr="00CD07A2">
        <w:rPr>
          <w:rStyle w:val="fontstyle01"/>
          <w:rFonts w:ascii="Times New Roman" w:hAnsi="Times New Roman" w:cs="Times New Roman"/>
          <w:b w:val="0"/>
          <w:color w:val="FF0000"/>
          <w:sz w:val="28"/>
          <w:szCs w:val="28"/>
        </w:rPr>
        <w:t>4</w:t>
      </w:r>
      <w:r w:rsidRPr="00CD07A2">
        <w:rPr>
          <w:rStyle w:val="fontstyle01"/>
          <w:rFonts w:ascii="Times New Roman" w:hAnsi="Times New Roman" w:cs="Times New Roman"/>
          <w:b w:val="0"/>
          <w:sz w:val="28"/>
          <w:szCs w:val="28"/>
        </w:rPr>
        <w:t>. Số lượng câu hỏi được cập nhật, bổ sung tối đa cho NHCHT/ NHĐT theo Quy định Điều 7 - Chương 2 của Quy định này.</w:t>
      </w:r>
    </w:p>
    <w:p w14:paraId="05C77FF1" w14:textId="77777777" w:rsidR="00A45C2F" w:rsidRPr="00CD07A2" w:rsidRDefault="00A45C2F" w:rsidP="00A45C2F">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hint="eastAsia"/>
          <w:b/>
          <w:sz w:val="28"/>
          <w:szCs w:val="28"/>
        </w:rPr>
        <w:t>Đ</w:t>
      </w:r>
      <w:r w:rsidRPr="00CD07A2">
        <w:rPr>
          <w:rFonts w:ascii="Times New Roman" w:hAnsi="Times New Roman" w:cs="Times New Roman"/>
          <w:b/>
          <w:sz w:val="28"/>
          <w:szCs w:val="28"/>
        </w:rPr>
        <w:t xml:space="preserve">iều 14. Chế </w:t>
      </w:r>
      <w:r w:rsidRPr="00CD07A2">
        <w:rPr>
          <w:rFonts w:ascii="Times New Roman" w:hAnsi="Times New Roman" w:cs="Times New Roman" w:hint="eastAsia"/>
          <w:b/>
          <w:sz w:val="28"/>
          <w:szCs w:val="28"/>
        </w:rPr>
        <w:t>đ</w:t>
      </w:r>
      <w:r w:rsidRPr="00CD07A2">
        <w:rPr>
          <w:rFonts w:ascii="Times New Roman" w:hAnsi="Times New Roman" w:cs="Times New Roman"/>
          <w:b/>
          <w:sz w:val="28"/>
          <w:szCs w:val="28"/>
        </w:rPr>
        <w:t xml:space="preserve">ộ bảo mật </w:t>
      </w:r>
    </w:p>
    <w:p w14:paraId="5183FAC5" w14:textId="77777777" w:rsidR="00A45C2F" w:rsidRPr="00CD07A2" w:rsidRDefault="00A45C2F" w:rsidP="00A45C2F">
      <w:pPr>
        <w:widowControl w:val="0"/>
        <w:autoSpaceDE w:val="0"/>
        <w:autoSpaceDN w:val="0"/>
        <w:adjustRightInd w:val="0"/>
        <w:spacing w:after="0" w:line="312" w:lineRule="auto"/>
        <w:ind w:firstLine="567"/>
        <w:jc w:val="both"/>
        <w:rPr>
          <w:rFonts w:ascii="Times New Roman" w:hAnsi="Times New Roman" w:cs="Times New Roman"/>
          <w:b/>
          <w:sz w:val="28"/>
          <w:szCs w:val="28"/>
        </w:rPr>
      </w:pPr>
      <w:r w:rsidRPr="00CD07A2">
        <w:rPr>
          <w:rFonts w:ascii="Times New Roman" w:hAnsi="Times New Roman" w:cs="Times New Roman"/>
          <w:sz w:val="28"/>
          <w:szCs w:val="28"/>
        </w:rPr>
        <w:t>Trưởng Phòng Khảo thí &amp; ĐBCL, các cán bộ phụ trách quản lý NHCHT của Phòng Khảo thí &amp; ĐBCL, cán bộ photo đề thi, trưởng Bộ môn, các giảng viên tham gia biên soạn, phản biện</w:t>
      </w:r>
      <w:r w:rsidRPr="00CD07A2">
        <w:rPr>
          <w:rFonts w:ascii="Times New Roman" w:hAnsi="Times New Roman" w:cs="Times New Roman"/>
          <w:color w:val="FF0000"/>
          <w:sz w:val="28"/>
          <w:szCs w:val="28"/>
        </w:rPr>
        <w:t xml:space="preserve"> </w:t>
      </w:r>
      <w:r w:rsidRPr="00CD07A2">
        <w:rPr>
          <w:rFonts w:ascii="Times New Roman" w:hAnsi="Times New Roman" w:cs="Times New Roman"/>
          <w:sz w:val="28"/>
          <w:szCs w:val="28"/>
        </w:rPr>
        <w:t xml:space="preserve">NHCHT và NHĐT, các cán bộ tham gia coi thi có trách nhiệm thực hiện đúng các quy định, quy chế thi hiện hành của Bộ Giáo dục và Đào tạo về chế độ bảo mật đề thi và các quy định của pháp luật. </w:t>
      </w:r>
    </w:p>
    <w:p w14:paraId="4F383693" w14:textId="77777777" w:rsidR="00A45C2F" w:rsidRPr="00CD07A2" w:rsidRDefault="00A45C2F" w:rsidP="00A45C2F">
      <w:pPr>
        <w:widowControl w:val="0"/>
        <w:autoSpaceDE w:val="0"/>
        <w:autoSpaceDN w:val="0"/>
        <w:adjustRightInd w:val="0"/>
        <w:spacing w:after="120" w:line="312" w:lineRule="auto"/>
        <w:jc w:val="center"/>
        <w:rPr>
          <w:rFonts w:ascii="Times New Roman" w:hAnsi="Times New Roman" w:cs="Times New Roman"/>
          <w:b/>
          <w:sz w:val="28"/>
          <w:szCs w:val="28"/>
        </w:rPr>
      </w:pPr>
    </w:p>
    <w:p w14:paraId="3A928B88" w14:textId="77777777" w:rsidR="00A45C2F" w:rsidRPr="00CD07A2" w:rsidRDefault="00A45C2F" w:rsidP="00A45C2F">
      <w:pPr>
        <w:widowControl w:val="0"/>
        <w:autoSpaceDE w:val="0"/>
        <w:autoSpaceDN w:val="0"/>
        <w:adjustRightInd w:val="0"/>
        <w:spacing w:after="12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Chương 5: TỔ CHỨC THỰC HIỆN</w:t>
      </w:r>
    </w:p>
    <w:p w14:paraId="22FFA9FD"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sz w:val="28"/>
          <w:szCs w:val="28"/>
        </w:rPr>
      </w:pPr>
      <w:r w:rsidRPr="00CD07A2">
        <w:rPr>
          <w:rFonts w:ascii="Times New Roman" w:hAnsi="Times New Roman" w:cs="Times New Roman"/>
          <w:b/>
          <w:sz w:val="28"/>
          <w:szCs w:val="28"/>
        </w:rPr>
        <w:t>Điều 15:</w:t>
      </w:r>
      <w:r w:rsidRPr="00CD07A2">
        <w:rPr>
          <w:rFonts w:ascii="Times New Roman" w:hAnsi="Times New Roman" w:cs="Times New Roman"/>
          <w:sz w:val="28"/>
          <w:szCs w:val="28"/>
        </w:rPr>
        <w:t xml:space="preserve"> </w:t>
      </w:r>
      <w:r w:rsidRPr="00CD07A2">
        <w:rPr>
          <w:rStyle w:val="fontstyle01"/>
          <w:rFonts w:ascii="Times New Roman" w:hAnsi="Times New Roman" w:cs="Times New Roman"/>
          <w:sz w:val="28"/>
          <w:szCs w:val="28"/>
        </w:rPr>
        <w:t>Trách nhiệm phối hợp của các đơn vị và cá nhân trong việc tổ chức, xây dựng, quản lý và sử dụng NHCHT và NHĐT</w:t>
      </w:r>
    </w:p>
    <w:p w14:paraId="4529109F"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1. Trách nhiệm của các phòng/ ban chức năng</w:t>
      </w:r>
    </w:p>
    <w:p w14:paraId="536F8910" w14:textId="77777777" w:rsidR="00A45C2F" w:rsidRPr="00CD07A2" w:rsidRDefault="00A45C2F" w:rsidP="00A45C2F">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a. Phòng Khảo thí và ĐBCL</w:t>
      </w:r>
    </w:p>
    <w:p w14:paraId="78EA1AD4"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Đề xuất, tham mưu cho Hiệu trưởng về các nội dung liên quan đến công tác biên soạn, tổ chức thực hiện và kiểm tra kế hoạch quản lý và sử dụng NHCHT và NHĐT.</w:t>
      </w:r>
    </w:p>
    <w:p w14:paraId="4814260F"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Hướng dẫn các giảng viên tham gia xây dựng, hiệu chỉnh, bổ sung NHCHT và  NHĐT về các yêu cầu, quy trình, quy định liên quan.</w:t>
      </w:r>
    </w:p>
    <w:p w14:paraId="4804EEC8" w14:textId="77777777" w:rsidR="00A45C2F" w:rsidRPr="00CD07A2" w:rsidRDefault="00A45C2F" w:rsidP="00A45C2F">
      <w:pPr>
        <w:widowControl w:val="0"/>
        <w:autoSpaceDE w:val="0"/>
        <w:autoSpaceDN w:val="0"/>
        <w:adjustRightInd w:val="0"/>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sz w:val="28"/>
          <w:szCs w:val="28"/>
        </w:rPr>
        <w:t xml:space="preserve">- Phối hợp với các Bộ môn tổ chức hiệu chỉnh, bổ sung NHCHT </w:t>
      </w:r>
      <w:r w:rsidRPr="00CD07A2">
        <w:rPr>
          <w:rStyle w:val="fontstyle01"/>
          <w:rFonts w:ascii="Times New Roman" w:hAnsi="Times New Roman" w:cs="Times New Roman"/>
          <w:b w:val="0"/>
          <w:bCs w:val="0"/>
          <w:sz w:val="28"/>
          <w:szCs w:val="28"/>
        </w:rPr>
        <w:t>và</w:t>
      </w:r>
      <w:r w:rsidRPr="00CD07A2">
        <w:rPr>
          <w:rFonts w:ascii="Times New Roman" w:hAnsi="Times New Roman" w:cs="Times New Roman"/>
          <w:sz w:val="28"/>
          <w:szCs w:val="28"/>
        </w:rPr>
        <w:t xml:space="preserve"> NHĐT. </w:t>
      </w:r>
      <w:r w:rsidRPr="00CD07A2">
        <w:rPr>
          <w:rStyle w:val="fontstyle01"/>
          <w:rFonts w:ascii="Times New Roman" w:hAnsi="Times New Roman" w:cs="Times New Roman"/>
          <w:b w:val="0"/>
          <w:bCs w:val="0"/>
          <w:sz w:val="28"/>
          <w:szCs w:val="28"/>
        </w:rPr>
        <w:t>Theo dõi, đốc thúc việc thực hiện cập nhật, bổ sung, đổi mới và hoàn thiện NHCHT và NHĐT định kỳ theo quy định.</w:t>
      </w:r>
    </w:p>
    <w:p w14:paraId="004946A0"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lastRenderedPageBreak/>
        <w:t>- Tiếp nhận, xử lý kỹ thuật, lưu trữ, bảo quản, quản lý, bảo mật NHCHT và NHĐT.</w:t>
      </w:r>
    </w:p>
    <w:p w14:paraId="1627250B"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In sao, nhân bản, đóng gói đề thi, đáp án và chịu trách nhiệm trước Hiệu trưởng về tính chính xác, khách quan và bảo mật trong quá trình bảo quản, quản lý, khai thác và sử dụng NHCHT và NHĐT theo đúng quy định.</w:t>
      </w:r>
    </w:p>
    <w:p w14:paraId="76C4E452"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Phối hợp và hướng dẫn các Bộ môn thực hiện thanh quyết toán với Phòng Tài chính – Kế toán theo đúng quy định hiện hành.</w:t>
      </w:r>
    </w:p>
    <w:p w14:paraId="7A781760"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 xml:space="preserve">b. Phòng Đào tạo </w:t>
      </w:r>
    </w:p>
    <w:p w14:paraId="6C25BE60"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Cung cấp và cập nhật các thông tin liên quan đến hình thức thi kết thúc học phần, đề cương chi tiết của các học phần đăng ký biên soạn, hiệu chỉnh, bổ sung NHCHT và NHĐT cho Phòng KT &amp; ĐBCL để phục vụ việc xét duyệt danh sách các học phần đăng ký.</w:t>
      </w:r>
    </w:p>
    <w:p w14:paraId="7F05567E" w14:textId="77777777" w:rsidR="00A45C2F" w:rsidRPr="00CD07A2" w:rsidRDefault="00A45C2F" w:rsidP="00A45C2F">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c. Phòng Hành chính – Tổng hợp (Bộ phận thanh tra)</w:t>
      </w:r>
    </w:p>
    <w:p w14:paraId="0AD4161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pacing w:val="-4"/>
          <w:sz w:val="28"/>
          <w:szCs w:val="28"/>
        </w:rPr>
        <w:t>Phối hợp với Phòng KT &amp; ĐBCL trong công tác xử lý vi phạm trong công tác bảo mật NHCHT, NHĐT và công tác tổ chức thi.</w:t>
      </w:r>
    </w:p>
    <w:p w14:paraId="05601CA4" w14:textId="77777777" w:rsidR="00A45C2F" w:rsidRPr="00CD07A2" w:rsidRDefault="00A45C2F" w:rsidP="00A45C2F">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d. Phòng Tài chính – Kế toán</w:t>
      </w:r>
    </w:p>
    <w:p w14:paraId="53378077"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Phối hợp với Phòng KT &amp; ĐBCL đề xuất và tham mưu cho Hiệu trưởng về định mức các khoản kinh phí liên quan đến việc xây dựng và quản lý NHCHT và NHĐT bao gồm: kinh phí hỗ trợ biên soạn, phản biện, nghiệm thu, chỉnh sửa, xử lý kỹ thuật, quản lý NHCHT và NHĐT.</w:t>
      </w:r>
    </w:p>
    <w:p w14:paraId="13483A9D"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pacing w:val="-4"/>
          <w:sz w:val="28"/>
          <w:szCs w:val="28"/>
        </w:rPr>
        <w:t>- Thực hiện thủ tục thanh toán các hợp đồng biên soạn NHCHT và NHĐT theo quy định.</w:t>
      </w:r>
    </w:p>
    <w:p w14:paraId="54FD434B"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2. Trách nhiệm của Trưởng Bộ môn</w:t>
      </w:r>
    </w:p>
    <w:p w14:paraId="130B7F2C"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Phối hợp với Phòng KT &amp; ĐBCL xây dựng kế hoạch biên soạn NHCHT và NHĐT; đề xuất danh sách giảng viên tham gia Tổ ra đề thi các học phần </w:t>
      </w:r>
      <w:r w:rsidRPr="00CD07A2">
        <w:rPr>
          <w:rStyle w:val="fontstyle01"/>
          <w:rFonts w:ascii="Times New Roman" w:hAnsi="Times New Roman" w:cs="Times New Roman"/>
          <w:b w:val="0"/>
          <w:bCs w:val="0"/>
          <w:sz w:val="28"/>
          <w:szCs w:val="28"/>
        </w:rPr>
        <w:t>do bộ môn quản lý</w:t>
      </w:r>
      <w:r w:rsidRPr="00CD07A2">
        <w:rPr>
          <w:rFonts w:ascii="Times New Roman" w:hAnsi="Times New Roman" w:cs="Times New Roman"/>
          <w:color w:val="FF0000"/>
          <w:sz w:val="28"/>
          <w:szCs w:val="28"/>
        </w:rPr>
        <w:t>.</w:t>
      </w:r>
    </w:p>
    <w:p w14:paraId="3B1A762E"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Nghiên cứu các quy định về hành chính, về chuyên môn để xây dựng kế hoạch làm việc, chuẩn bị các nội dung cần hướng dẫn, phổ biến tới các giảng viên trong bộ môn. Phân công Tổ trưởng Tổ ra đề và Tổ phản biện cùng các giảng viên tham gia biên soạn NHCHT và NHĐT.</w:t>
      </w:r>
    </w:p>
    <w:p w14:paraId="01348939" w14:textId="77777777" w:rsidR="00A45C2F" w:rsidRPr="00CD07A2" w:rsidRDefault="00A45C2F" w:rsidP="00A45C2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Ký duyệt vào NHCHT, NHĐT và đáp án, chịu trách nhiệm trước Hiệu trưởng về nội dung khoa học, cấu trúc đề thi, tính chính xác của các câu hỏi thi và đáp án do bộ môn biên soạn.</w:t>
      </w:r>
    </w:p>
    <w:p w14:paraId="57810042"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3. Trách nhiệm của Tổ trưởng Tổ ra đề</w:t>
      </w:r>
    </w:p>
    <w:p w14:paraId="0AF3D8CB" w14:textId="77777777" w:rsidR="00A45C2F" w:rsidRPr="00CD07A2" w:rsidRDefault="00A45C2F" w:rsidP="00A45C2F">
      <w:pPr>
        <w:spacing w:after="0" w:line="312" w:lineRule="auto"/>
        <w:ind w:firstLine="720"/>
        <w:jc w:val="both"/>
        <w:rPr>
          <w:rFonts w:ascii="Times New Roman" w:hAnsi="Times New Roman" w:cs="Times New Roman"/>
          <w:color w:val="000000"/>
          <w:spacing w:val="-4"/>
          <w:sz w:val="28"/>
          <w:szCs w:val="28"/>
        </w:rPr>
      </w:pPr>
      <w:r w:rsidRPr="00CD07A2">
        <w:rPr>
          <w:rFonts w:ascii="Times New Roman" w:hAnsi="Times New Roman" w:cs="Times New Roman"/>
          <w:color w:val="000000"/>
          <w:sz w:val="28"/>
          <w:szCs w:val="28"/>
        </w:rPr>
        <w:lastRenderedPageBreak/>
        <w:t xml:space="preserve">- Tổ trưởng Tổ ra đề </w:t>
      </w:r>
      <w:r w:rsidRPr="00CD07A2">
        <w:rPr>
          <w:rFonts w:ascii="Times New Roman" w:hAnsi="Times New Roman" w:cs="Times New Roman"/>
          <w:color w:val="000000"/>
          <w:spacing w:val="-4"/>
          <w:sz w:val="28"/>
          <w:szCs w:val="28"/>
        </w:rPr>
        <w:t>tổ có trách nhiệm tổ chức thảo luận, đóng góp ý kiến chuyên môn thống nhất xây dựng cấu trúc đề thi, hình thức thi, mức độ câu hỏi thi và đáp án phù hợp với yêu cầu chuẩn đầu ra của môn học.</w:t>
      </w:r>
    </w:p>
    <w:p w14:paraId="47D0A981" w14:textId="77777777" w:rsidR="00A45C2F" w:rsidRPr="00CD07A2" w:rsidRDefault="00A45C2F" w:rsidP="00A45C2F">
      <w:pPr>
        <w:spacing w:after="0" w:line="312" w:lineRule="auto"/>
        <w:ind w:firstLine="720"/>
        <w:jc w:val="both"/>
        <w:rPr>
          <w:rFonts w:ascii="Times New Roman" w:hAnsi="Times New Roman" w:cs="Times New Roman"/>
          <w:color w:val="000000"/>
          <w:spacing w:val="-4"/>
          <w:sz w:val="28"/>
          <w:szCs w:val="28"/>
        </w:rPr>
      </w:pPr>
      <w:r w:rsidRPr="00CD07A2">
        <w:rPr>
          <w:rFonts w:ascii="Times New Roman" w:hAnsi="Times New Roman" w:cs="Times New Roman"/>
          <w:color w:val="000000"/>
          <w:spacing w:val="-4"/>
          <w:sz w:val="28"/>
          <w:szCs w:val="28"/>
        </w:rPr>
        <w:t>- Phổ biến các yêu cầu, quy định về cách biên soạn câu hỏi thi tới các thành viên trong tổ ra đề.</w:t>
      </w:r>
    </w:p>
    <w:p w14:paraId="2B0397D3"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Phân công nhiệm vụ cụ thể cho các giảng viên tham gia biên soạn NHCHT và NHĐT.</w:t>
      </w:r>
    </w:p>
    <w:p w14:paraId="43E44AF3"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Có trách nghiệm đôn đốc các thành viên trong Tổ thực hiện đúng tiến độ kế hoạch đã đề ra.</w:t>
      </w:r>
    </w:p>
    <w:p w14:paraId="281C2931" w14:textId="77777777" w:rsidR="00A45C2F" w:rsidRPr="00CD07A2" w:rsidRDefault="00A45C2F" w:rsidP="00A45C2F">
      <w:pPr>
        <w:spacing w:after="0" w:line="312" w:lineRule="auto"/>
        <w:ind w:firstLine="720"/>
        <w:jc w:val="both"/>
        <w:rPr>
          <w:rFonts w:ascii="Times New Roman" w:hAnsi="Times New Roman" w:cs="Times New Roman"/>
          <w:strike/>
          <w:color w:val="FF0000"/>
          <w:sz w:val="28"/>
          <w:szCs w:val="28"/>
        </w:rPr>
      </w:pPr>
      <w:r w:rsidRPr="00CD07A2">
        <w:rPr>
          <w:rFonts w:ascii="Times New Roman" w:hAnsi="Times New Roman" w:cs="Times New Roman"/>
          <w:color w:val="000000"/>
          <w:sz w:val="28"/>
          <w:szCs w:val="28"/>
        </w:rPr>
        <w:t xml:space="preserve">- Quản lý bảo mật NHCHT và NHĐT trong quá trình tổ chức biên soạn. </w:t>
      </w:r>
    </w:p>
    <w:p w14:paraId="5B64F944"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4. Trách nhiệm của cán bộ, giảng viên tham gia biên soạn NHCHT và NHĐT</w:t>
      </w:r>
    </w:p>
    <w:p w14:paraId="4BBB95F2" w14:textId="77777777" w:rsidR="00A45C2F" w:rsidRPr="00CD07A2" w:rsidRDefault="00A45C2F" w:rsidP="00A45C2F">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Tham gia đóng góp ý kiến thảo luận xây dựng cấu trúc đề thi, câu hỏi thi  và đáp án theo sự phân công của Tổ trưởng.</w:t>
      </w:r>
    </w:p>
    <w:p w14:paraId="7674427F"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t>- Chịu trách nhiệm về tính chính xác, khoa học, công bằng, phù hợp với nội dung chương trình đào tạo, đề cương môn học và đối tượng thi. Tuân thủ đúng quy định biên soạn NHCHT trong Chương 2 của Quy định này. Đảm bảo đúng quy trình, số lượng, chất lượng, tiến độ và bảo mật trong việc xây dựng NHCHT và NHĐT của học phần được phân công.</w:t>
      </w:r>
    </w:p>
    <w:p w14:paraId="6527FD51"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Trường hợp giảng viên được mời biên soạn đề thi độc lập phải chịu trách nhiệm cá nhân về các yêu cầu về cấu trúc đề thi, nội dung kiến thức, hình thức trình bày và quy trình bảo mật đề thi.</w:t>
      </w:r>
    </w:p>
    <w:p w14:paraId="4A2DFDF1"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spacing w:val="-10"/>
          <w:sz w:val="28"/>
          <w:szCs w:val="28"/>
        </w:rPr>
      </w:pPr>
      <w:r w:rsidRPr="00CD07A2">
        <w:rPr>
          <w:rFonts w:ascii="Times New Roman" w:hAnsi="Times New Roman" w:cs="Times New Roman"/>
          <w:b/>
          <w:bCs/>
          <w:spacing w:val="-10"/>
          <w:sz w:val="28"/>
          <w:szCs w:val="28"/>
        </w:rPr>
        <w:t>Điều 16.</w:t>
      </w:r>
      <w:r w:rsidRPr="00CD07A2">
        <w:rPr>
          <w:rFonts w:ascii="Times New Roman" w:hAnsi="Times New Roman" w:cs="Times New Roman"/>
          <w:bCs/>
          <w:spacing w:val="-10"/>
          <w:sz w:val="28"/>
          <w:szCs w:val="28"/>
        </w:rPr>
        <w:t xml:space="preserve"> </w:t>
      </w:r>
      <w:r w:rsidRPr="00CD07A2">
        <w:rPr>
          <w:rStyle w:val="fontstyle01"/>
          <w:rFonts w:ascii="Times New Roman" w:hAnsi="Times New Roman" w:cs="Times New Roman"/>
          <w:bCs w:val="0"/>
          <w:spacing w:val="-10"/>
          <w:sz w:val="28"/>
          <w:szCs w:val="28"/>
        </w:rPr>
        <w:t>Điều kiện và phương thức thanh toán NHCHT và NHĐT</w:t>
      </w:r>
    </w:p>
    <w:p w14:paraId="6173E782"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1.  Điều kiện thanh toán</w:t>
      </w:r>
    </w:p>
    <w:p w14:paraId="368541B7" w14:textId="77777777" w:rsidR="00A45C2F" w:rsidRPr="00CD07A2"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Chỉ những câu hỏi được lựa chọn (sau khi đã nghiệm thu và không bị trùng lặp) đưa vào NHCHT và NHĐT để sử dụng mới được thanh toán kinh phí.</w:t>
      </w:r>
    </w:p>
    <w:p w14:paraId="3136DB01" w14:textId="77777777" w:rsidR="00A45C2F" w:rsidRPr="00CD07A2"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NHCHT và NHĐT phải có đầy đủ cấu trúc đề thi, câu hỏi và đáp án được phê duyệt; đúng định dạng, đầy đủ các văn bản, hồ sơ kèm theo.</w:t>
      </w:r>
    </w:p>
    <w:p w14:paraId="207C80D1"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2.  Phương thức thanh toán</w:t>
      </w:r>
    </w:p>
    <w:p w14:paraId="6366A864" w14:textId="77777777" w:rsidR="00A45C2F" w:rsidRPr="00CD07A2"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Phòng KT </w:t>
      </w:r>
      <w:r w:rsidRPr="00CD07A2">
        <w:rPr>
          <w:rFonts w:ascii="Times New Roman" w:hAnsi="Times New Roman" w:cs="Times New Roman"/>
          <w:color w:val="000000"/>
          <w:sz w:val="28"/>
          <w:szCs w:val="28"/>
        </w:rPr>
        <w:t>&amp;</w:t>
      </w:r>
      <w:r w:rsidRPr="00CD07A2">
        <w:rPr>
          <w:rStyle w:val="fontstyle01"/>
          <w:rFonts w:ascii="Times New Roman" w:hAnsi="Times New Roman" w:cs="Times New Roman"/>
          <w:b w:val="0"/>
          <w:bCs w:val="0"/>
          <w:sz w:val="28"/>
          <w:szCs w:val="28"/>
        </w:rPr>
        <w:t xml:space="preserve"> ĐBCL tiếp nhận, kiểm tra kỹ thuật và xác nhận đảm bảo NHCHT đáp ứng về số lượng quy cách, hồ sơ thủ tục theo quy định;</w:t>
      </w:r>
    </w:p>
    <w:p w14:paraId="7456F5B1" w14:textId="77777777" w:rsidR="00A45C2F" w:rsidRPr="00CD07A2" w:rsidRDefault="00A45C2F" w:rsidP="00A45C2F">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Tổ ra đề, bộ môn và giảng viên được mời xây dựng NHCHT và NHĐT tự hoàn tất chứng từ phục vụ việc thanh quyết toán với Phòng Tài chính - Kế toán.</w:t>
      </w:r>
    </w:p>
    <w:p w14:paraId="471C80AF" w14:textId="77777777" w:rsidR="00A45C2F" w:rsidRPr="00CD07A2" w:rsidRDefault="00A45C2F" w:rsidP="00A45C2F">
      <w:pPr>
        <w:shd w:val="clear" w:color="auto" w:fill="FFFFFF"/>
        <w:spacing w:after="0" w:line="312" w:lineRule="auto"/>
        <w:jc w:val="both"/>
        <w:rPr>
          <w:rFonts w:ascii="Times New Roman" w:eastAsia="Times New Roman" w:hAnsi="Times New Roman" w:cs="Times New Roman"/>
          <w:b/>
          <w:i/>
          <w:color w:val="000000"/>
          <w:sz w:val="28"/>
          <w:szCs w:val="28"/>
        </w:rPr>
      </w:pPr>
      <w:r w:rsidRPr="00CD07A2">
        <w:rPr>
          <w:rFonts w:ascii="Times New Roman" w:eastAsia="Times New Roman" w:hAnsi="Times New Roman" w:cs="Times New Roman"/>
          <w:b/>
          <w:i/>
          <w:color w:val="000000"/>
          <w:sz w:val="28"/>
          <w:szCs w:val="28"/>
        </w:rPr>
        <w:t xml:space="preserve">3. Thanh toán NHCHT và NHĐT tự </w:t>
      </w:r>
      <w:r w:rsidRPr="00CD07A2">
        <w:rPr>
          <w:rStyle w:val="fontstyle01"/>
          <w:rFonts w:ascii="Times New Roman" w:hAnsi="Times New Roman"/>
          <w:i/>
          <w:sz w:val="28"/>
          <w:szCs w:val="28"/>
        </w:rPr>
        <w:t>luận và vấn đáp</w:t>
      </w:r>
      <w:r w:rsidRPr="00CD07A2">
        <w:rPr>
          <w:rFonts w:ascii="Times New Roman" w:eastAsia="Times New Roman" w:hAnsi="Times New Roman" w:cs="Times New Roman"/>
          <w:b/>
          <w:i/>
          <w:color w:val="000000"/>
          <w:sz w:val="28"/>
          <w:szCs w:val="28"/>
        </w:rPr>
        <w:t>:</w:t>
      </w:r>
    </w:p>
    <w:p w14:paraId="2B819D4E" w14:textId="77777777" w:rsidR="00A45C2F" w:rsidRDefault="00A45C2F" w:rsidP="00A45C2F">
      <w:pPr>
        <w:shd w:val="clear" w:color="auto" w:fill="FFFFFF"/>
        <w:spacing w:after="0" w:line="312" w:lineRule="auto"/>
        <w:ind w:firstLine="720"/>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lastRenderedPageBreak/>
        <w:t xml:space="preserve">Kinh phí xây dựng, hiệu chỉnh, bổ sung </w:t>
      </w:r>
      <w:r w:rsidRPr="00CD07A2">
        <w:rPr>
          <w:rFonts w:ascii="Times New Roman" w:eastAsia="Times New Roman" w:hAnsi="Times New Roman" w:cs="Times New Roman"/>
          <w:color w:val="000000"/>
          <w:sz w:val="26"/>
          <w:szCs w:val="26"/>
        </w:rPr>
        <w:t xml:space="preserve">NHCHT và NHĐT tự luận và vấn đáp được thanh toán </w:t>
      </w:r>
      <w:r w:rsidRPr="00CD07A2">
        <w:rPr>
          <w:rFonts w:ascii="Times New Roman" w:eastAsia="Times New Roman" w:hAnsi="Times New Roman" w:cs="Times New Roman"/>
          <w:color w:val="000000"/>
          <w:sz w:val="28"/>
          <w:szCs w:val="28"/>
        </w:rPr>
        <w:t>dựa trên số câu hỏi thi được nghiệm thu và không trùng lặp trong NHCHT và NHĐT theo quy định như bảng sau:</w:t>
      </w:r>
    </w:p>
    <w:p w14:paraId="267C8A1C" w14:textId="77777777" w:rsidR="00A45C2F" w:rsidRDefault="00A45C2F" w:rsidP="00A45C2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2CB26AC" w14:textId="77777777" w:rsidR="00A45C2F" w:rsidRPr="00CD07A2" w:rsidRDefault="00A45C2F" w:rsidP="00A45C2F">
      <w:pPr>
        <w:shd w:val="clear" w:color="auto" w:fill="FFFFFF"/>
        <w:spacing w:after="0" w:line="312" w:lineRule="auto"/>
        <w:ind w:firstLine="720"/>
        <w:jc w:val="both"/>
        <w:rPr>
          <w:rFonts w:ascii="Times New Roman" w:eastAsia="Times New Roman" w:hAnsi="Times New Roman" w:cs="Times New Roman"/>
          <w:color w:val="000000"/>
          <w:sz w:val="28"/>
          <w:szCs w:val="28"/>
        </w:rPr>
      </w:pPr>
    </w:p>
    <w:tbl>
      <w:tblPr>
        <w:tblpPr w:leftFromText="180" w:rightFromText="180" w:vertAnchor="text" w:tblpX="-143"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9"/>
        <w:gridCol w:w="2598"/>
        <w:gridCol w:w="2521"/>
        <w:gridCol w:w="3222"/>
      </w:tblGrid>
      <w:tr w:rsidR="00A45C2F" w:rsidRPr="00CD07A2" w14:paraId="4B2424F3" w14:textId="77777777" w:rsidTr="001C5570">
        <w:trPr>
          <w:trHeight w:val="705"/>
        </w:trPr>
        <w:tc>
          <w:tcPr>
            <w:tcW w:w="447" w:type="pct"/>
            <w:tcBorders>
              <w:top w:val="single" w:sz="4" w:space="0" w:color="auto"/>
              <w:left w:val="single" w:sz="4" w:space="0" w:color="auto"/>
              <w:bottom w:val="single" w:sz="4" w:space="0" w:color="auto"/>
              <w:right w:val="single" w:sz="4" w:space="0" w:color="auto"/>
            </w:tcBorders>
            <w:vAlign w:val="center"/>
            <w:hideMark/>
          </w:tcPr>
          <w:p w14:paraId="16974770" w14:textId="77777777" w:rsidR="00A45C2F" w:rsidRPr="00CD07A2" w:rsidRDefault="00A45C2F" w:rsidP="001C5570">
            <w:pPr>
              <w:spacing w:after="0" w:line="240" w:lineRule="auto"/>
              <w:jc w:val="center"/>
              <w:rPr>
                <w:rFonts w:ascii="Times New Roman" w:eastAsia="Times New Roman" w:hAnsi="Times New Roman" w:cs="Times New Roman"/>
                <w:b/>
                <w:bCs/>
                <w:color w:val="4472C4" w:themeColor="accent1"/>
                <w:sz w:val="28"/>
                <w:szCs w:val="28"/>
              </w:rPr>
            </w:pPr>
            <w:bookmarkStart w:id="2" w:name="OLE_LINK1"/>
            <w:r w:rsidRPr="00CD07A2">
              <w:rPr>
                <w:rFonts w:ascii="Times New Roman" w:eastAsia="Times New Roman" w:hAnsi="Times New Roman" w:cs="Times New Roman"/>
                <w:b/>
                <w:bCs/>
                <w:color w:val="000000"/>
                <w:sz w:val="28"/>
                <w:szCs w:val="28"/>
              </w:rPr>
              <w:t>STT</w:t>
            </w:r>
          </w:p>
        </w:tc>
        <w:tc>
          <w:tcPr>
            <w:tcW w:w="1418" w:type="pct"/>
            <w:tcBorders>
              <w:top w:val="single" w:sz="4" w:space="0" w:color="auto"/>
              <w:left w:val="single" w:sz="4" w:space="0" w:color="auto"/>
              <w:bottom w:val="single" w:sz="4" w:space="0" w:color="auto"/>
              <w:right w:val="single" w:sz="4" w:space="0" w:color="auto"/>
            </w:tcBorders>
            <w:vAlign w:val="center"/>
            <w:hideMark/>
          </w:tcPr>
          <w:p w14:paraId="449C5AF2" w14:textId="77777777" w:rsidR="00A45C2F" w:rsidRPr="00CD07A2" w:rsidRDefault="00A45C2F" w:rsidP="001C5570">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b/>
                <w:bCs/>
                <w:color w:val="000000"/>
                <w:sz w:val="28"/>
                <w:szCs w:val="28"/>
              </w:rPr>
              <w:t>Nội dung thực hiện</w:t>
            </w:r>
          </w:p>
        </w:tc>
        <w:tc>
          <w:tcPr>
            <w:tcW w:w="1376" w:type="pct"/>
            <w:tcBorders>
              <w:top w:val="single" w:sz="4" w:space="0" w:color="auto"/>
              <w:left w:val="single" w:sz="4" w:space="0" w:color="auto"/>
              <w:bottom w:val="single" w:sz="4" w:space="0" w:color="auto"/>
              <w:right w:val="single" w:sz="4" w:space="0" w:color="auto"/>
            </w:tcBorders>
            <w:vAlign w:val="center"/>
            <w:hideMark/>
          </w:tcPr>
          <w:p w14:paraId="3D59C5CA" w14:textId="77777777" w:rsidR="00A45C2F" w:rsidRPr="00CD07A2" w:rsidRDefault="00A45C2F" w:rsidP="001C5570">
            <w:pPr>
              <w:spacing w:after="0" w:line="240" w:lineRule="auto"/>
              <w:jc w:val="center"/>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Cá nhân/Tổ chức thực hiện</w:t>
            </w:r>
          </w:p>
        </w:tc>
        <w:tc>
          <w:tcPr>
            <w:tcW w:w="1760" w:type="pct"/>
            <w:tcBorders>
              <w:top w:val="single" w:sz="4" w:space="0" w:color="auto"/>
              <w:left w:val="single" w:sz="4" w:space="0" w:color="auto"/>
              <w:bottom w:val="single" w:sz="4" w:space="0" w:color="auto"/>
              <w:right w:val="single" w:sz="4" w:space="0" w:color="auto"/>
            </w:tcBorders>
            <w:vAlign w:val="center"/>
            <w:hideMark/>
          </w:tcPr>
          <w:p w14:paraId="3805A1FC" w14:textId="77777777" w:rsidR="00A45C2F" w:rsidRPr="00CD07A2" w:rsidRDefault="00A45C2F" w:rsidP="001C5570">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b/>
                <w:bCs/>
                <w:color w:val="000000"/>
                <w:sz w:val="28"/>
                <w:szCs w:val="28"/>
              </w:rPr>
              <w:t>Đơn giá</w:t>
            </w:r>
          </w:p>
        </w:tc>
      </w:tr>
      <w:tr w:rsidR="00A45C2F" w:rsidRPr="00CD07A2" w14:paraId="584DAE30" w14:textId="77777777" w:rsidTr="001C5570">
        <w:trPr>
          <w:trHeight w:val="449"/>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4AA6767" w14:textId="77777777" w:rsidR="00A45C2F" w:rsidRPr="00CD07A2" w:rsidRDefault="00A45C2F" w:rsidP="001C5570">
            <w:pPr>
              <w:pStyle w:val="ListParagraph"/>
              <w:numPr>
                <w:ilvl w:val="0"/>
                <w:numId w:val="31"/>
              </w:numPr>
              <w:spacing w:after="0" w:line="240" w:lineRule="auto"/>
              <w:ind w:left="0" w:firstLine="0"/>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Xây dựng NHCHT/ NHĐT mới</w:t>
            </w:r>
          </w:p>
        </w:tc>
      </w:tr>
      <w:tr w:rsidR="00A45C2F" w:rsidRPr="00CD07A2" w14:paraId="0C30028F" w14:textId="77777777" w:rsidTr="001C5570">
        <w:trPr>
          <w:trHeight w:val="794"/>
        </w:trPr>
        <w:tc>
          <w:tcPr>
            <w:tcW w:w="447" w:type="pct"/>
            <w:tcBorders>
              <w:top w:val="single" w:sz="4" w:space="0" w:color="auto"/>
              <w:left w:val="single" w:sz="4" w:space="0" w:color="auto"/>
              <w:bottom w:val="single" w:sz="4" w:space="0" w:color="auto"/>
              <w:right w:val="single" w:sz="4" w:space="0" w:color="auto"/>
            </w:tcBorders>
            <w:vAlign w:val="center"/>
            <w:hideMark/>
          </w:tcPr>
          <w:p w14:paraId="37204420" w14:textId="77777777" w:rsidR="00A45C2F" w:rsidRPr="00CD07A2" w:rsidRDefault="00A45C2F" w:rsidP="001C5570">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color w:val="000000"/>
                <w:sz w:val="28"/>
                <w:szCs w:val="28"/>
              </w:rPr>
              <w:t>1</w:t>
            </w:r>
          </w:p>
        </w:tc>
        <w:tc>
          <w:tcPr>
            <w:tcW w:w="1418" w:type="pct"/>
            <w:tcBorders>
              <w:top w:val="single" w:sz="4" w:space="0" w:color="auto"/>
              <w:left w:val="single" w:sz="4" w:space="0" w:color="auto"/>
              <w:bottom w:val="single" w:sz="4" w:space="0" w:color="auto"/>
              <w:right w:val="single" w:sz="4" w:space="0" w:color="auto"/>
            </w:tcBorders>
            <w:vAlign w:val="center"/>
            <w:hideMark/>
          </w:tcPr>
          <w:p w14:paraId="6BE24D8C"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Xây dựng câu hỏi thi và đáp án</w:t>
            </w:r>
          </w:p>
        </w:tc>
        <w:tc>
          <w:tcPr>
            <w:tcW w:w="1376" w:type="pct"/>
            <w:tcBorders>
              <w:top w:val="single" w:sz="4" w:space="0" w:color="auto"/>
              <w:left w:val="single" w:sz="4" w:space="0" w:color="auto"/>
              <w:bottom w:val="single" w:sz="4" w:space="0" w:color="auto"/>
              <w:right w:val="single" w:sz="4" w:space="0" w:color="auto"/>
            </w:tcBorders>
            <w:vAlign w:val="center"/>
            <w:hideMark/>
          </w:tcPr>
          <w:p w14:paraId="63C5F077" w14:textId="77777777" w:rsidR="00A45C2F" w:rsidRPr="00CD07A2" w:rsidRDefault="00A45C2F" w:rsidP="001C5570">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color w:val="000000"/>
                <w:sz w:val="28"/>
                <w:szCs w:val="28"/>
              </w:rPr>
              <w:t>Tổ ra đề</w:t>
            </w:r>
          </w:p>
        </w:tc>
        <w:tc>
          <w:tcPr>
            <w:tcW w:w="1760" w:type="pct"/>
            <w:tcBorders>
              <w:top w:val="single" w:sz="4" w:space="0" w:color="auto"/>
              <w:left w:val="single" w:sz="4" w:space="0" w:color="auto"/>
              <w:bottom w:val="single" w:sz="4" w:space="0" w:color="auto"/>
              <w:right w:val="single" w:sz="4" w:space="0" w:color="auto"/>
            </w:tcBorders>
            <w:vAlign w:val="center"/>
            <w:hideMark/>
          </w:tcPr>
          <w:p w14:paraId="3BA6E1C4"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A45C2F" w:rsidRPr="00CD07A2" w14:paraId="1FA27691" w14:textId="77777777" w:rsidTr="001C5570">
        <w:trPr>
          <w:trHeight w:val="402"/>
        </w:trPr>
        <w:tc>
          <w:tcPr>
            <w:tcW w:w="447" w:type="pct"/>
            <w:tcBorders>
              <w:top w:val="single" w:sz="4" w:space="0" w:color="auto"/>
              <w:left w:val="single" w:sz="4" w:space="0" w:color="auto"/>
              <w:bottom w:val="single" w:sz="4" w:space="0" w:color="auto"/>
              <w:right w:val="single" w:sz="4" w:space="0" w:color="auto"/>
            </w:tcBorders>
            <w:vAlign w:val="center"/>
          </w:tcPr>
          <w:p w14:paraId="28DEE012"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2</w:t>
            </w:r>
          </w:p>
        </w:tc>
        <w:tc>
          <w:tcPr>
            <w:tcW w:w="1418" w:type="pct"/>
            <w:tcBorders>
              <w:top w:val="single" w:sz="4" w:space="0" w:color="auto"/>
              <w:left w:val="single" w:sz="4" w:space="0" w:color="auto"/>
              <w:bottom w:val="single" w:sz="4" w:space="0" w:color="auto"/>
              <w:right w:val="single" w:sz="4" w:space="0" w:color="auto"/>
            </w:tcBorders>
            <w:vAlign w:val="center"/>
          </w:tcPr>
          <w:p w14:paraId="0946EE41"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Phản biện</w:t>
            </w:r>
          </w:p>
        </w:tc>
        <w:tc>
          <w:tcPr>
            <w:tcW w:w="1376" w:type="pct"/>
            <w:tcBorders>
              <w:top w:val="single" w:sz="4" w:space="0" w:color="auto"/>
              <w:left w:val="single" w:sz="4" w:space="0" w:color="auto"/>
              <w:bottom w:val="single" w:sz="4" w:space="0" w:color="auto"/>
              <w:right w:val="single" w:sz="4" w:space="0" w:color="auto"/>
            </w:tcBorders>
            <w:vAlign w:val="center"/>
          </w:tcPr>
          <w:p w14:paraId="012EF3AE"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760" w:type="pct"/>
            <w:tcBorders>
              <w:top w:val="single" w:sz="4" w:space="0" w:color="auto"/>
              <w:left w:val="single" w:sz="4" w:space="0" w:color="auto"/>
              <w:bottom w:val="single" w:sz="4" w:space="0" w:color="auto"/>
              <w:right w:val="single" w:sz="4" w:space="0" w:color="auto"/>
            </w:tcBorders>
            <w:vAlign w:val="center"/>
          </w:tcPr>
          <w:p w14:paraId="0147194E"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50.000/Câu hỏi</w:t>
            </w:r>
          </w:p>
        </w:tc>
      </w:tr>
      <w:tr w:rsidR="00A45C2F" w:rsidRPr="00CD07A2" w14:paraId="36AC7665" w14:textId="77777777" w:rsidTr="001C5570">
        <w:trPr>
          <w:trHeight w:val="1068"/>
        </w:trPr>
        <w:tc>
          <w:tcPr>
            <w:tcW w:w="447" w:type="pct"/>
            <w:tcBorders>
              <w:top w:val="single" w:sz="4" w:space="0" w:color="auto"/>
              <w:left w:val="single" w:sz="4" w:space="0" w:color="auto"/>
              <w:bottom w:val="single" w:sz="4" w:space="0" w:color="auto"/>
              <w:right w:val="single" w:sz="4" w:space="0" w:color="auto"/>
            </w:tcBorders>
            <w:vAlign w:val="center"/>
          </w:tcPr>
          <w:p w14:paraId="36AB649D"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3</w:t>
            </w:r>
          </w:p>
        </w:tc>
        <w:tc>
          <w:tcPr>
            <w:tcW w:w="1418" w:type="pct"/>
            <w:tcBorders>
              <w:top w:val="single" w:sz="4" w:space="0" w:color="auto"/>
              <w:left w:val="single" w:sz="4" w:space="0" w:color="auto"/>
              <w:bottom w:val="single" w:sz="4" w:space="0" w:color="auto"/>
              <w:right w:val="single" w:sz="4" w:space="0" w:color="auto"/>
            </w:tcBorders>
            <w:vAlign w:val="center"/>
          </w:tcPr>
          <w:p w14:paraId="683FB49C"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sz w:val="28"/>
                <w:szCs w:val="28"/>
              </w:rPr>
              <w:t>xây</w:t>
            </w:r>
            <w:r w:rsidRPr="00CD07A2">
              <w:rPr>
                <w:rFonts w:ascii="Times New Roman" w:eastAsia="Times New Roman" w:hAnsi="Times New Roman" w:cs="Times New Roman"/>
                <w:color w:val="000000"/>
                <w:sz w:val="28"/>
                <w:szCs w:val="28"/>
              </w:rPr>
              <w:t xml:space="preserve"> dựng NHCHT và NHĐT </w:t>
            </w:r>
          </w:p>
        </w:tc>
        <w:tc>
          <w:tcPr>
            <w:tcW w:w="1376" w:type="pct"/>
            <w:tcBorders>
              <w:top w:val="single" w:sz="4" w:space="0" w:color="auto"/>
              <w:left w:val="single" w:sz="4" w:space="0" w:color="auto"/>
              <w:bottom w:val="single" w:sz="4" w:space="0" w:color="auto"/>
              <w:right w:val="single" w:sz="4" w:space="0" w:color="auto"/>
            </w:tcBorders>
            <w:vAlign w:val="center"/>
          </w:tcPr>
          <w:p w14:paraId="6F00B776"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Phòng KT &amp; ĐBCL</w:t>
            </w:r>
          </w:p>
        </w:tc>
        <w:tc>
          <w:tcPr>
            <w:tcW w:w="1760" w:type="pct"/>
            <w:tcBorders>
              <w:top w:val="single" w:sz="4" w:space="0" w:color="auto"/>
              <w:left w:val="single" w:sz="4" w:space="0" w:color="auto"/>
              <w:bottom w:val="single" w:sz="4" w:space="0" w:color="auto"/>
              <w:right w:val="single" w:sz="4" w:space="0" w:color="auto"/>
            </w:tcBorders>
            <w:vAlign w:val="center"/>
          </w:tcPr>
          <w:p w14:paraId="098B0E33"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1.000.000/NHCHT</w:t>
            </w:r>
          </w:p>
        </w:tc>
      </w:tr>
      <w:tr w:rsidR="00A45C2F" w:rsidRPr="00CD07A2" w14:paraId="66FAFC69" w14:textId="77777777" w:rsidTr="001C5570">
        <w:trPr>
          <w:trHeight w:val="476"/>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146DF8E" w14:textId="77777777" w:rsidR="00A45C2F" w:rsidRPr="00CD07A2" w:rsidRDefault="00A45C2F" w:rsidP="001C5570">
            <w:pPr>
              <w:pStyle w:val="ListParagraph"/>
              <w:spacing w:after="0" w:line="240" w:lineRule="auto"/>
              <w:ind w:left="0"/>
              <w:rPr>
                <w:rFonts w:ascii="Times New Roman" w:eastAsia="Times New Roman" w:hAnsi="Times New Roman" w:cs="Times New Roman"/>
                <w:b/>
                <w:color w:val="000000"/>
                <w:sz w:val="28"/>
                <w:szCs w:val="28"/>
              </w:rPr>
            </w:pPr>
            <w:r w:rsidRPr="00CD07A2">
              <w:rPr>
                <w:rFonts w:ascii="Times New Roman" w:eastAsia="Times New Roman" w:hAnsi="Times New Roman" w:cs="Times New Roman"/>
                <w:b/>
                <w:color w:val="000000"/>
                <w:sz w:val="28"/>
                <w:szCs w:val="28"/>
              </w:rPr>
              <w:t>B. Hiệu chỉnh, bổ sung</w:t>
            </w:r>
          </w:p>
        </w:tc>
      </w:tr>
      <w:tr w:rsidR="00A45C2F" w:rsidRPr="00CD07A2" w14:paraId="0C6329E1" w14:textId="77777777" w:rsidTr="001C5570">
        <w:trPr>
          <w:trHeight w:val="402"/>
        </w:trPr>
        <w:tc>
          <w:tcPr>
            <w:tcW w:w="447" w:type="pct"/>
            <w:tcBorders>
              <w:top w:val="single" w:sz="4" w:space="0" w:color="auto"/>
              <w:left w:val="single" w:sz="4" w:space="0" w:color="auto"/>
              <w:bottom w:val="single" w:sz="4" w:space="0" w:color="auto"/>
              <w:right w:val="single" w:sz="4" w:space="0" w:color="auto"/>
            </w:tcBorders>
            <w:vAlign w:val="center"/>
          </w:tcPr>
          <w:p w14:paraId="45B24054"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4</w:t>
            </w:r>
          </w:p>
        </w:tc>
        <w:tc>
          <w:tcPr>
            <w:tcW w:w="1418" w:type="pct"/>
            <w:tcBorders>
              <w:top w:val="single" w:sz="4" w:space="0" w:color="auto"/>
              <w:left w:val="single" w:sz="4" w:space="0" w:color="auto"/>
              <w:bottom w:val="single" w:sz="4" w:space="0" w:color="auto"/>
              <w:right w:val="single" w:sz="4" w:space="0" w:color="auto"/>
            </w:tcBorders>
            <w:vAlign w:val="center"/>
          </w:tcPr>
          <w:p w14:paraId="625ABDD7" w14:textId="77777777" w:rsidR="00A45C2F" w:rsidRPr="00CD07A2" w:rsidRDefault="00A45C2F" w:rsidP="001C5570">
            <w:pPr>
              <w:spacing w:after="0" w:line="240" w:lineRule="auto"/>
              <w:jc w:val="both"/>
              <w:rPr>
                <w:rFonts w:ascii="Times New Roman" w:eastAsia="Times New Roman" w:hAnsi="Times New Roman" w:cs="Times New Roman"/>
                <w:b/>
                <w:color w:val="000000"/>
                <w:sz w:val="28"/>
                <w:szCs w:val="28"/>
              </w:rPr>
            </w:pPr>
            <w:r w:rsidRPr="00CD07A2">
              <w:rPr>
                <w:rFonts w:ascii="Times New Roman" w:eastAsia="Times New Roman" w:hAnsi="Times New Roman" w:cs="Times New Roman"/>
                <w:color w:val="000000" w:themeColor="text1"/>
                <w:sz w:val="28"/>
                <w:szCs w:val="28"/>
              </w:rPr>
              <w:t>Hiệu chỉnh, bổ sung</w:t>
            </w:r>
          </w:p>
        </w:tc>
        <w:tc>
          <w:tcPr>
            <w:tcW w:w="1376" w:type="pct"/>
            <w:tcBorders>
              <w:top w:val="single" w:sz="4" w:space="0" w:color="auto"/>
              <w:left w:val="single" w:sz="4" w:space="0" w:color="auto"/>
              <w:bottom w:val="single" w:sz="4" w:space="0" w:color="auto"/>
              <w:right w:val="single" w:sz="4" w:space="0" w:color="auto"/>
            </w:tcBorders>
            <w:vAlign w:val="center"/>
          </w:tcPr>
          <w:p w14:paraId="4E31CD74"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ra đề</w:t>
            </w:r>
          </w:p>
        </w:tc>
        <w:tc>
          <w:tcPr>
            <w:tcW w:w="1760" w:type="pct"/>
            <w:tcBorders>
              <w:top w:val="single" w:sz="4" w:space="0" w:color="auto"/>
              <w:left w:val="single" w:sz="4" w:space="0" w:color="auto"/>
              <w:bottom w:val="single" w:sz="4" w:space="0" w:color="auto"/>
              <w:right w:val="single" w:sz="4" w:space="0" w:color="auto"/>
            </w:tcBorders>
            <w:vAlign w:val="center"/>
          </w:tcPr>
          <w:p w14:paraId="67A3A7A4"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A45C2F" w:rsidRPr="00CD07A2" w14:paraId="43D50944" w14:textId="77777777" w:rsidTr="001C5570">
        <w:trPr>
          <w:trHeight w:val="438"/>
        </w:trPr>
        <w:tc>
          <w:tcPr>
            <w:tcW w:w="447" w:type="pct"/>
            <w:tcBorders>
              <w:top w:val="single" w:sz="4" w:space="0" w:color="auto"/>
              <w:left w:val="single" w:sz="4" w:space="0" w:color="auto"/>
              <w:bottom w:val="single" w:sz="4" w:space="0" w:color="auto"/>
              <w:right w:val="single" w:sz="4" w:space="0" w:color="auto"/>
            </w:tcBorders>
            <w:vAlign w:val="center"/>
          </w:tcPr>
          <w:p w14:paraId="534A5469"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5</w:t>
            </w:r>
          </w:p>
        </w:tc>
        <w:tc>
          <w:tcPr>
            <w:tcW w:w="1418" w:type="pct"/>
            <w:tcBorders>
              <w:top w:val="single" w:sz="4" w:space="0" w:color="auto"/>
              <w:left w:val="single" w:sz="4" w:space="0" w:color="auto"/>
              <w:bottom w:val="single" w:sz="4" w:space="0" w:color="auto"/>
              <w:right w:val="single" w:sz="4" w:space="0" w:color="auto"/>
            </w:tcBorders>
            <w:vAlign w:val="center"/>
          </w:tcPr>
          <w:p w14:paraId="65951868" w14:textId="77777777" w:rsidR="00A45C2F" w:rsidRPr="00CD07A2" w:rsidRDefault="00A45C2F" w:rsidP="001C5570">
            <w:pPr>
              <w:spacing w:after="0" w:line="240" w:lineRule="auto"/>
              <w:jc w:val="both"/>
              <w:rPr>
                <w:rFonts w:ascii="Times New Roman" w:eastAsia="Times New Roman" w:hAnsi="Times New Roman" w:cs="Times New Roman"/>
                <w:color w:val="FF0000"/>
                <w:sz w:val="28"/>
                <w:szCs w:val="28"/>
              </w:rPr>
            </w:pPr>
            <w:r w:rsidRPr="00CD07A2">
              <w:rPr>
                <w:rFonts w:ascii="Times New Roman" w:eastAsia="Times New Roman" w:hAnsi="Times New Roman" w:cs="Times New Roman"/>
                <w:color w:val="000000"/>
                <w:sz w:val="28"/>
                <w:szCs w:val="28"/>
              </w:rPr>
              <w:t>Phản biện</w:t>
            </w:r>
          </w:p>
        </w:tc>
        <w:tc>
          <w:tcPr>
            <w:tcW w:w="1376" w:type="pct"/>
            <w:tcBorders>
              <w:top w:val="single" w:sz="4" w:space="0" w:color="auto"/>
              <w:left w:val="single" w:sz="4" w:space="0" w:color="auto"/>
              <w:bottom w:val="single" w:sz="4" w:space="0" w:color="auto"/>
              <w:right w:val="single" w:sz="4" w:space="0" w:color="auto"/>
            </w:tcBorders>
            <w:vAlign w:val="center"/>
          </w:tcPr>
          <w:p w14:paraId="23D64CF0"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760" w:type="pct"/>
            <w:tcBorders>
              <w:top w:val="single" w:sz="4" w:space="0" w:color="auto"/>
              <w:left w:val="single" w:sz="4" w:space="0" w:color="auto"/>
              <w:bottom w:val="single" w:sz="4" w:space="0" w:color="auto"/>
              <w:right w:val="single" w:sz="4" w:space="0" w:color="auto"/>
            </w:tcBorders>
            <w:vAlign w:val="center"/>
          </w:tcPr>
          <w:p w14:paraId="6F525007"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A45C2F" w:rsidRPr="00CD07A2" w14:paraId="325AB986" w14:textId="77777777" w:rsidTr="001C5570">
        <w:trPr>
          <w:trHeight w:val="1338"/>
        </w:trPr>
        <w:tc>
          <w:tcPr>
            <w:tcW w:w="447" w:type="pct"/>
            <w:tcBorders>
              <w:top w:val="single" w:sz="4" w:space="0" w:color="auto"/>
              <w:left w:val="single" w:sz="4" w:space="0" w:color="auto"/>
              <w:bottom w:val="single" w:sz="4" w:space="0" w:color="auto"/>
              <w:right w:val="single" w:sz="4" w:space="0" w:color="auto"/>
            </w:tcBorders>
            <w:vAlign w:val="center"/>
          </w:tcPr>
          <w:p w14:paraId="5ED13EC2"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6</w:t>
            </w:r>
          </w:p>
        </w:tc>
        <w:tc>
          <w:tcPr>
            <w:tcW w:w="1418" w:type="pct"/>
            <w:tcBorders>
              <w:top w:val="single" w:sz="4" w:space="0" w:color="auto"/>
              <w:left w:val="single" w:sz="4" w:space="0" w:color="auto"/>
              <w:bottom w:val="single" w:sz="4" w:space="0" w:color="auto"/>
              <w:right w:val="single" w:sz="4" w:space="0" w:color="auto"/>
            </w:tcBorders>
            <w:vAlign w:val="center"/>
          </w:tcPr>
          <w:p w14:paraId="1C617624"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color w:val="000000" w:themeColor="text1"/>
                <w:sz w:val="28"/>
                <w:szCs w:val="28"/>
              </w:rPr>
              <w:t xml:space="preserve"> hiệu chỉnh, bổ sung</w:t>
            </w:r>
            <w:r w:rsidRPr="00CD07A2">
              <w:rPr>
                <w:rFonts w:ascii="Times New Roman" w:eastAsia="Times New Roman" w:hAnsi="Times New Roman" w:cs="Times New Roman"/>
                <w:color w:val="000000"/>
                <w:sz w:val="28"/>
                <w:szCs w:val="28"/>
              </w:rPr>
              <w:t xml:space="preserve"> NHCHT và NHĐT </w:t>
            </w:r>
          </w:p>
        </w:tc>
        <w:tc>
          <w:tcPr>
            <w:tcW w:w="1376" w:type="pct"/>
            <w:tcBorders>
              <w:top w:val="single" w:sz="4" w:space="0" w:color="auto"/>
              <w:left w:val="single" w:sz="4" w:space="0" w:color="auto"/>
              <w:bottom w:val="single" w:sz="4" w:space="0" w:color="auto"/>
              <w:right w:val="single" w:sz="4" w:space="0" w:color="auto"/>
            </w:tcBorders>
            <w:vAlign w:val="center"/>
          </w:tcPr>
          <w:p w14:paraId="61FDF880"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Phòng KT &amp; ĐBCL</w:t>
            </w:r>
          </w:p>
        </w:tc>
        <w:tc>
          <w:tcPr>
            <w:tcW w:w="1760" w:type="pct"/>
            <w:tcBorders>
              <w:top w:val="single" w:sz="4" w:space="0" w:color="auto"/>
              <w:left w:val="single" w:sz="4" w:space="0" w:color="auto"/>
              <w:bottom w:val="single" w:sz="4" w:space="0" w:color="auto"/>
              <w:right w:val="single" w:sz="4" w:space="0" w:color="auto"/>
            </w:tcBorders>
            <w:vAlign w:val="center"/>
          </w:tcPr>
          <w:p w14:paraId="673333E5"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1.000.000/NHCHT</w:t>
            </w:r>
          </w:p>
        </w:tc>
      </w:tr>
      <w:bookmarkEnd w:id="2"/>
    </w:tbl>
    <w:p w14:paraId="5D8C21A5" w14:textId="77777777" w:rsidR="00A45C2F" w:rsidRPr="00CD07A2" w:rsidRDefault="00A45C2F" w:rsidP="00A45C2F">
      <w:pPr>
        <w:shd w:val="clear" w:color="auto" w:fill="FFFFFF"/>
        <w:spacing w:after="0" w:line="312" w:lineRule="auto"/>
        <w:jc w:val="both"/>
        <w:rPr>
          <w:rFonts w:ascii="Times New Roman" w:eastAsia="Times New Roman" w:hAnsi="Times New Roman" w:cs="Times New Roman"/>
          <w:b/>
          <w:i/>
          <w:color w:val="000000"/>
          <w:sz w:val="28"/>
          <w:szCs w:val="28"/>
        </w:rPr>
      </w:pPr>
    </w:p>
    <w:p w14:paraId="63F39A38" w14:textId="77777777" w:rsidR="00A45C2F" w:rsidRPr="00CD07A2" w:rsidRDefault="00A45C2F" w:rsidP="00A45C2F">
      <w:pPr>
        <w:shd w:val="clear" w:color="auto" w:fill="FFFFFF"/>
        <w:spacing w:after="0" w:line="312" w:lineRule="auto"/>
        <w:jc w:val="both"/>
        <w:rPr>
          <w:rFonts w:ascii="Times New Roman" w:eastAsia="Times New Roman" w:hAnsi="Times New Roman" w:cs="Times New Roman"/>
          <w:b/>
          <w:i/>
          <w:strike/>
          <w:color w:val="FF0000"/>
          <w:sz w:val="28"/>
          <w:szCs w:val="28"/>
        </w:rPr>
      </w:pPr>
      <w:r w:rsidRPr="00CD07A2">
        <w:rPr>
          <w:rFonts w:ascii="Times New Roman" w:eastAsia="Times New Roman" w:hAnsi="Times New Roman" w:cs="Times New Roman"/>
          <w:b/>
          <w:i/>
          <w:color w:val="000000"/>
          <w:sz w:val="28"/>
          <w:szCs w:val="28"/>
        </w:rPr>
        <w:t xml:space="preserve">4. Thanh toán NHCHT trắc nghiệm </w:t>
      </w:r>
    </w:p>
    <w:p w14:paraId="13704A09" w14:textId="77777777" w:rsidR="00A45C2F" w:rsidRPr="00CD07A2" w:rsidRDefault="00A45C2F" w:rsidP="00A45C2F">
      <w:pPr>
        <w:shd w:val="clear" w:color="auto" w:fill="FFFFFF"/>
        <w:spacing w:after="0" w:line="312" w:lineRule="auto"/>
        <w:ind w:firstLine="720"/>
        <w:jc w:val="both"/>
        <w:rPr>
          <w:rFonts w:ascii="Times New Roman" w:eastAsia="Times New Roman" w:hAnsi="Times New Roman" w:cs="Times New Roman"/>
          <w:b/>
          <w:i/>
          <w:color w:val="000000"/>
          <w:sz w:val="28"/>
          <w:szCs w:val="28"/>
        </w:rPr>
      </w:pPr>
      <w:r w:rsidRPr="00CD07A2">
        <w:rPr>
          <w:rFonts w:ascii="Times New Roman" w:eastAsia="Times New Roman" w:hAnsi="Times New Roman" w:cs="Times New Roman"/>
          <w:color w:val="000000"/>
          <w:sz w:val="28"/>
          <w:szCs w:val="28"/>
        </w:rPr>
        <w:t xml:space="preserve">Kinh phí xây dựng, hiệu chỉnh, bổ sung </w:t>
      </w:r>
      <w:r w:rsidRPr="00CD07A2">
        <w:rPr>
          <w:rFonts w:ascii="Times New Roman" w:eastAsia="Times New Roman" w:hAnsi="Times New Roman" w:cs="Times New Roman"/>
          <w:color w:val="000000"/>
          <w:sz w:val="26"/>
          <w:szCs w:val="26"/>
        </w:rPr>
        <w:t xml:space="preserve">NHCHT và NHĐT trắc nghiệm được thanh toán </w:t>
      </w:r>
      <w:r w:rsidRPr="00CD07A2">
        <w:rPr>
          <w:rFonts w:ascii="Times New Roman" w:eastAsia="Times New Roman" w:hAnsi="Times New Roman" w:cs="Times New Roman"/>
          <w:color w:val="000000"/>
          <w:sz w:val="28"/>
          <w:szCs w:val="28"/>
        </w:rPr>
        <w:t>dựa trên số câu hỏi thi được nghiệm thu và không trùng lặp trong NHCHT và NHĐT theo quy định như bảng sau:</w:t>
      </w:r>
    </w:p>
    <w:p w14:paraId="55D50021" w14:textId="77777777" w:rsidR="00A45C2F" w:rsidRPr="00CD07A2" w:rsidRDefault="00A45C2F" w:rsidP="00A45C2F">
      <w:pPr>
        <w:shd w:val="clear" w:color="auto" w:fill="FFFFFF"/>
        <w:spacing w:after="0" w:line="312" w:lineRule="auto"/>
        <w:jc w:val="both"/>
        <w:rPr>
          <w:rFonts w:ascii="Times New Roman" w:eastAsia="Times New Roman" w:hAnsi="Times New Roman" w:cs="Times New Roman"/>
          <w:color w:val="000000"/>
          <w:sz w:val="26"/>
          <w:szCs w:val="26"/>
        </w:rPr>
      </w:pPr>
    </w:p>
    <w:tbl>
      <w:tblPr>
        <w:tblW w:w="5114" w:type="pct"/>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2"/>
        <w:gridCol w:w="3495"/>
        <w:gridCol w:w="2520"/>
        <w:gridCol w:w="2462"/>
      </w:tblGrid>
      <w:tr w:rsidR="00A45C2F" w:rsidRPr="00CD07A2" w14:paraId="144FE220" w14:textId="77777777" w:rsidTr="001C5570">
        <w:tc>
          <w:tcPr>
            <w:tcW w:w="476" w:type="pct"/>
            <w:tcBorders>
              <w:top w:val="single" w:sz="4" w:space="0" w:color="auto"/>
              <w:left w:val="single" w:sz="4" w:space="0" w:color="auto"/>
              <w:bottom w:val="single" w:sz="4" w:space="0" w:color="auto"/>
              <w:right w:val="single" w:sz="4" w:space="0" w:color="auto"/>
            </w:tcBorders>
            <w:vAlign w:val="center"/>
            <w:hideMark/>
          </w:tcPr>
          <w:p w14:paraId="6772C90E"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STT</w:t>
            </w:r>
          </w:p>
        </w:tc>
        <w:tc>
          <w:tcPr>
            <w:tcW w:w="1865" w:type="pct"/>
            <w:tcBorders>
              <w:top w:val="single" w:sz="4" w:space="0" w:color="auto"/>
              <w:left w:val="single" w:sz="4" w:space="0" w:color="auto"/>
              <w:bottom w:val="single" w:sz="4" w:space="0" w:color="auto"/>
              <w:right w:val="single" w:sz="4" w:space="0" w:color="auto"/>
            </w:tcBorders>
            <w:vAlign w:val="center"/>
            <w:hideMark/>
          </w:tcPr>
          <w:p w14:paraId="3997FA79"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Nội dung thực hiện</w:t>
            </w:r>
          </w:p>
        </w:tc>
        <w:tc>
          <w:tcPr>
            <w:tcW w:w="1345" w:type="pct"/>
            <w:tcBorders>
              <w:top w:val="single" w:sz="4" w:space="0" w:color="auto"/>
              <w:left w:val="single" w:sz="4" w:space="0" w:color="auto"/>
              <w:bottom w:val="single" w:sz="4" w:space="0" w:color="auto"/>
              <w:right w:val="single" w:sz="4" w:space="0" w:color="auto"/>
            </w:tcBorders>
            <w:hideMark/>
          </w:tcPr>
          <w:p w14:paraId="1670CC60" w14:textId="77777777" w:rsidR="00A45C2F" w:rsidRPr="00CD07A2" w:rsidRDefault="00A45C2F" w:rsidP="001C5570">
            <w:pPr>
              <w:spacing w:after="0" w:line="240" w:lineRule="auto"/>
              <w:jc w:val="center"/>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Cá nhân/Tổ chức thực hiện</w:t>
            </w:r>
          </w:p>
        </w:tc>
        <w:tc>
          <w:tcPr>
            <w:tcW w:w="1314" w:type="pct"/>
            <w:tcBorders>
              <w:top w:val="single" w:sz="4" w:space="0" w:color="auto"/>
              <w:left w:val="single" w:sz="4" w:space="0" w:color="auto"/>
              <w:bottom w:val="single" w:sz="4" w:space="0" w:color="auto"/>
              <w:right w:val="single" w:sz="4" w:space="0" w:color="auto"/>
            </w:tcBorders>
            <w:vAlign w:val="center"/>
            <w:hideMark/>
          </w:tcPr>
          <w:p w14:paraId="005D3F3E"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Đơn giá</w:t>
            </w:r>
          </w:p>
        </w:tc>
      </w:tr>
      <w:tr w:rsidR="00A45C2F" w:rsidRPr="00CD07A2" w14:paraId="16C9789B" w14:textId="77777777" w:rsidTr="001C5570">
        <w:trPr>
          <w:trHeight w:val="467"/>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7A2ACBB" w14:textId="77777777" w:rsidR="00A45C2F" w:rsidRPr="00CD07A2" w:rsidRDefault="00A45C2F" w:rsidP="001C5570">
            <w:pPr>
              <w:shd w:val="clear" w:color="auto" w:fill="FFFFFF"/>
              <w:spacing w:after="0" w:line="240" w:lineRule="auto"/>
              <w:rPr>
                <w:rFonts w:ascii="Times New Roman" w:eastAsia="Times New Roman" w:hAnsi="Times New Roman" w:cs="Times New Roman"/>
                <w:b/>
                <w:color w:val="000000"/>
                <w:sz w:val="28"/>
                <w:szCs w:val="28"/>
              </w:rPr>
            </w:pPr>
            <w:r w:rsidRPr="00CD07A2">
              <w:rPr>
                <w:rFonts w:ascii="Times New Roman" w:eastAsia="Times New Roman" w:hAnsi="Times New Roman" w:cs="Times New Roman"/>
                <w:b/>
                <w:color w:val="000000"/>
                <w:sz w:val="28"/>
                <w:szCs w:val="28"/>
              </w:rPr>
              <w:t>A. Xây dựng NHCHT mới</w:t>
            </w:r>
          </w:p>
        </w:tc>
      </w:tr>
      <w:tr w:rsidR="00A45C2F" w:rsidRPr="00CD07A2" w14:paraId="4D1E5738" w14:textId="77777777" w:rsidTr="001C5570">
        <w:trPr>
          <w:trHeight w:val="458"/>
        </w:trPr>
        <w:tc>
          <w:tcPr>
            <w:tcW w:w="476" w:type="pct"/>
            <w:tcBorders>
              <w:top w:val="single" w:sz="4" w:space="0" w:color="auto"/>
              <w:left w:val="single" w:sz="4" w:space="0" w:color="auto"/>
              <w:bottom w:val="single" w:sz="4" w:space="0" w:color="auto"/>
              <w:right w:val="single" w:sz="4" w:space="0" w:color="auto"/>
            </w:tcBorders>
            <w:vAlign w:val="center"/>
            <w:hideMark/>
          </w:tcPr>
          <w:p w14:paraId="4A2482DD"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w:t>
            </w:r>
          </w:p>
        </w:tc>
        <w:tc>
          <w:tcPr>
            <w:tcW w:w="1865" w:type="pct"/>
            <w:tcBorders>
              <w:top w:val="single" w:sz="4" w:space="0" w:color="auto"/>
              <w:left w:val="single" w:sz="4" w:space="0" w:color="auto"/>
              <w:bottom w:val="single" w:sz="4" w:space="0" w:color="auto"/>
              <w:right w:val="single" w:sz="4" w:space="0" w:color="auto"/>
            </w:tcBorders>
            <w:vAlign w:val="center"/>
            <w:hideMark/>
          </w:tcPr>
          <w:p w14:paraId="75BD26BB"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Xây dựng câu hỏi thi, đáp án </w:t>
            </w:r>
          </w:p>
        </w:tc>
        <w:tc>
          <w:tcPr>
            <w:tcW w:w="1345" w:type="pct"/>
            <w:tcBorders>
              <w:top w:val="single" w:sz="4" w:space="0" w:color="auto"/>
              <w:left w:val="single" w:sz="4" w:space="0" w:color="auto"/>
              <w:bottom w:val="single" w:sz="4" w:space="0" w:color="auto"/>
              <w:right w:val="single" w:sz="4" w:space="0" w:color="auto"/>
            </w:tcBorders>
            <w:vAlign w:val="center"/>
            <w:hideMark/>
          </w:tcPr>
          <w:p w14:paraId="7483DAF4"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Cán bộ ra đề </w:t>
            </w:r>
          </w:p>
        </w:tc>
        <w:tc>
          <w:tcPr>
            <w:tcW w:w="1314" w:type="pct"/>
            <w:tcBorders>
              <w:top w:val="single" w:sz="4" w:space="0" w:color="auto"/>
              <w:left w:val="single" w:sz="4" w:space="0" w:color="auto"/>
              <w:bottom w:val="single" w:sz="4" w:space="0" w:color="auto"/>
              <w:right w:val="single" w:sz="4" w:space="0" w:color="auto"/>
            </w:tcBorders>
            <w:vAlign w:val="center"/>
            <w:hideMark/>
          </w:tcPr>
          <w:p w14:paraId="0173A8C6"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20.000/ Câu hỏi</w:t>
            </w:r>
          </w:p>
        </w:tc>
      </w:tr>
      <w:tr w:rsidR="00A45C2F" w:rsidRPr="00CD07A2" w14:paraId="29786B77" w14:textId="77777777" w:rsidTr="001C5570">
        <w:trPr>
          <w:trHeight w:val="395"/>
        </w:trPr>
        <w:tc>
          <w:tcPr>
            <w:tcW w:w="476" w:type="pct"/>
            <w:tcBorders>
              <w:top w:val="single" w:sz="4" w:space="0" w:color="auto"/>
              <w:left w:val="single" w:sz="4" w:space="0" w:color="auto"/>
              <w:bottom w:val="single" w:sz="4" w:space="0" w:color="auto"/>
              <w:right w:val="single" w:sz="4" w:space="0" w:color="auto"/>
            </w:tcBorders>
            <w:vAlign w:val="center"/>
            <w:hideMark/>
          </w:tcPr>
          <w:p w14:paraId="2004EE64"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2</w:t>
            </w:r>
          </w:p>
        </w:tc>
        <w:tc>
          <w:tcPr>
            <w:tcW w:w="1865" w:type="pct"/>
            <w:tcBorders>
              <w:top w:val="single" w:sz="4" w:space="0" w:color="auto"/>
              <w:left w:val="single" w:sz="4" w:space="0" w:color="auto"/>
              <w:bottom w:val="single" w:sz="4" w:space="0" w:color="auto"/>
              <w:right w:val="single" w:sz="4" w:space="0" w:color="auto"/>
            </w:tcBorders>
            <w:vAlign w:val="center"/>
            <w:hideMark/>
          </w:tcPr>
          <w:p w14:paraId="783A389C" w14:textId="77777777" w:rsidR="00A45C2F" w:rsidRPr="00CD07A2" w:rsidRDefault="00A45C2F" w:rsidP="001C5570">
            <w:pPr>
              <w:spacing w:after="0" w:line="240" w:lineRule="auto"/>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Phản biện</w:t>
            </w:r>
          </w:p>
        </w:tc>
        <w:tc>
          <w:tcPr>
            <w:tcW w:w="1345" w:type="pct"/>
            <w:tcBorders>
              <w:top w:val="single" w:sz="4" w:space="0" w:color="auto"/>
              <w:left w:val="single" w:sz="4" w:space="0" w:color="auto"/>
              <w:bottom w:val="single" w:sz="4" w:space="0" w:color="auto"/>
              <w:right w:val="single" w:sz="4" w:space="0" w:color="auto"/>
            </w:tcBorders>
            <w:vAlign w:val="center"/>
            <w:hideMark/>
          </w:tcPr>
          <w:p w14:paraId="6C9AA10B"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Tổ phản biện</w:t>
            </w:r>
          </w:p>
        </w:tc>
        <w:tc>
          <w:tcPr>
            <w:tcW w:w="1314" w:type="pct"/>
            <w:tcBorders>
              <w:top w:val="single" w:sz="4" w:space="0" w:color="auto"/>
              <w:left w:val="single" w:sz="4" w:space="0" w:color="auto"/>
              <w:bottom w:val="single" w:sz="4" w:space="0" w:color="auto"/>
              <w:right w:val="single" w:sz="4" w:space="0" w:color="auto"/>
            </w:tcBorders>
            <w:vAlign w:val="center"/>
            <w:hideMark/>
          </w:tcPr>
          <w:p w14:paraId="03212440"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10.000/ Câu </w:t>
            </w:r>
            <w:r w:rsidRPr="00CD07A2">
              <w:rPr>
                <w:rFonts w:ascii="Times New Roman" w:eastAsia="Times New Roman" w:hAnsi="Times New Roman" w:cs="Times New Roman"/>
                <w:sz w:val="28"/>
                <w:szCs w:val="28"/>
              </w:rPr>
              <w:t>hỏi</w:t>
            </w:r>
          </w:p>
        </w:tc>
      </w:tr>
      <w:tr w:rsidR="00A45C2F" w:rsidRPr="00CD07A2" w14:paraId="4C34DB8B" w14:textId="77777777" w:rsidTr="001C5570">
        <w:tc>
          <w:tcPr>
            <w:tcW w:w="476" w:type="pct"/>
            <w:tcBorders>
              <w:top w:val="single" w:sz="4" w:space="0" w:color="auto"/>
              <w:left w:val="single" w:sz="4" w:space="0" w:color="auto"/>
              <w:bottom w:val="single" w:sz="4" w:space="0" w:color="auto"/>
              <w:right w:val="single" w:sz="4" w:space="0" w:color="auto"/>
            </w:tcBorders>
            <w:vAlign w:val="center"/>
            <w:hideMark/>
          </w:tcPr>
          <w:p w14:paraId="0BBF8143"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3</w:t>
            </w:r>
          </w:p>
        </w:tc>
        <w:tc>
          <w:tcPr>
            <w:tcW w:w="1865" w:type="pct"/>
            <w:tcBorders>
              <w:top w:val="single" w:sz="4" w:space="0" w:color="auto"/>
              <w:left w:val="single" w:sz="4" w:space="0" w:color="auto"/>
              <w:bottom w:val="single" w:sz="4" w:space="0" w:color="auto"/>
              <w:right w:val="single" w:sz="4" w:space="0" w:color="auto"/>
            </w:tcBorders>
            <w:vAlign w:val="center"/>
            <w:hideMark/>
          </w:tcPr>
          <w:p w14:paraId="4CCEA754" w14:textId="77777777" w:rsidR="00A45C2F" w:rsidRPr="00CD07A2" w:rsidRDefault="00A45C2F" w:rsidP="001C5570">
            <w:pPr>
              <w:spacing w:after="0" w:line="240" w:lineRule="auto"/>
              <w:jc w:val="both"/>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Hỗ trợ toàn bộ quá trình xây dựng NHCHT và NHĐT </w:t>
            </w:r>
          </w:p>
        </w:tc>
        <w:tc>
          <w:tcPr>
            <w:tcW w:w="1345" w:type="pct"/>
            <w:tcBorders>
              <w:top w:val="single" w:sz="4" w:space="0" w:color="auto"/>
              <w:left w:val="single" w:sz="4" w:space="0" w:color="auto"/>
              <w:bottom w:val="single" w:sz="4" w:space="0" w:color="auto"/>
              <w:right w:val="single" w:sz="4" w:space="0" w:color="auto"/>
            </w:tcBorders>
            <w:vAlign w:val="center"/>
            <w:hideMark/>
          </w:tcPr>
          <w:p w14:paraId="2EF62000"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Phòng KT &amp; ĐBCL</w:t>
            </w:r>
          </w:p>
        </w:tc>
        <w:tc>
          <w:tcPr>
            <w:tcW w:w="1314" w:type="pct"/>
            <w:tcBorders>
              <w:top w:val="single" w:sz="4" w:space="0" w:color="auto"/>
              <w:left w:val="single" w:sz="4" w:space="0" w:color="auto"/>
              <w:bottom w:val="single" w:sz="4" w:space="0" w:color="auto"/>
              <w:right w:val="single" w:sz="4" w:space="0" w:color="auto"/>
            </w:tcBorders>
            <w:vAlign w:val="center"/>
            <w:hideMark/>
          </w:tcPr>
          <w:p w14:paraId="33367BB7"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1.000.000/NHCHT</w:t>
            </w:r>
          </w:p>
        </w:tc>
      </w:tr>
      <w:tr w:rsidR="00A45C2F" w:rsidRPr="00CD07A2" w14:paraId="381669DF" w14:textId="77777777" w:rsidTr="001C5570">
        <w:trPr>
          <w:trHeight w:val="485"/>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2D748F3" w14:textId="77777777" w:rsidR="00A45C2F" w:rsidRPr="00CD07A2" w:rsidRDefault="00A45C2F" w:rsidP="001C5570">
            <w:pPr>
              <w:spacing w:after="0" w:line="240" w:lineRule="auto"/>
              <w:rPr>
                <w:rFonts w:ascii="Times New Roman" w:eastAsia="Times New Roman" w:hAnsi="Times New Roman" w:cs="Times New Roman"/>
                <w:color w:val="000000"/>
                <w:sz w:val="28"/>
                <w:szCs w:val="28"/>
              </w:rPr>
            </w:pPr>
            <w:r w:rsidRPr="00CD07A2">
              <w:rPr>
                <w:rFonts w:ascii="Times New Roman" w:eastAsia="Times New Roman" w:hAnsi="Times New Roman" w:cs="Times New Roman"/>
                <w:b/>
                <w:color w:val="000000"/>
                <w:sz w:val="28"/>
                <w:szCs w:val="28"/>
              </w:rPr>
              <w:t>B. Hiệu chỉnh, bổ sung</w:t>
            </w:r>
          </w:p>
        </w:tc>
      </w:tr>
      <w:tr w:rsidR="00A45C2F" w:rsidRPr="00CD07A2" w14:paraId="5FEC3D95" w14:textId="77777777" w:rsidTr="001C5570">
        <w:trPr>
          <w:trHeight w:val="422"/>
        </w:trPr>
        <w:tc>
          <w:tcPr>
            <w:tcW w:w="476" w:type="pct"/>
            <w:tcBorders>
              <w:top w:val="single" w:sz="4" w:space="0" w:color="auto"/>
              <w:left w:val="single" w:sz="4" w:space="0" w:color="auto"/>
              <w:bottom w:val="single" w:sz="4" w:space="0" w:color="auto"/>
              <w:right w:val="single" w:sz="4" w:space="0" w:color="auto"/>
            </w:tcBorders>
            <w:vAlign w:val="center"/>
          </w:tcPr>
          <w:p w14:paraId="4EE85073"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4</w:t>
            </w:r>
          </w:p>
        </w:tc>
        <w:tc>
          <w:tcPr>
            <w:tcW w:w="1865" w:type="pct"/>
            <w:tcBorders>
              <w:top w:val="single" w:sz="4" w:space="0" w:color="auto"/>
              <w:left w:val="single" w:sz="4" w:space="0" w:color="auto"/>
              <w:bottom w:val="single" w:sz="4" w:space="0" w:color="auto"/>
              <w:right w:val="single" w:sz="4" w:space="0" w:color="auto"/>
            </w:tcBorders>
            <w:vAlign w:val="center"/>
          </w:tcPr>
          <w:p w14:paraId="41632DB5"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themeColor="text1"/>
                <w:sz w:val="28"/>
                <w:szCs w:val="28"/>
              </w:rPr>
              <w:t>Hiệu chỉnh, bổ sung</w:t>
            </w:r>
          </w:p>
        </w:tc>
        <w:tc>
          <w:tcPr>
            <w:tcW w:w="1345" w:type="pct"/>
            <w:tcBorders>
              <w:top w:val="single" w:sz="4" w:space="0" w:color="auto"/>
              <w:left w:val="single" w:sz="4" w:space="0" w:color="auto"/>
              <w:bottom w:val="single" w:sz="4" w:space="0" w:color="auto"/>
              <w:right w:val="single" w:sz="4" w:space="0" w:color="auto"/>
            </w:tcBorders>
            <w:vAlign w:val="center"/>
          </w:tcPr>
          <w:p w14:paraId="14DD621B"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ra đề</w:t>
            </w:r>
          </w:p>
        </w:tc>
        <w:tc>
          <w:tcPr>
            <w:tcW w:w="1314" w:type="pct"/>
            <w:tcBorders>
              <w:top w:val="single" w:sz="4" w:space="0" w:color="auto"/>
              <w:left w:val="single" w:sz="4" w:space="0" w:color="auto"/>
              <w:bottom w:val="single" w:sz="4" w:space="0" w:color="auto"/>
              <w:right w:val="single" w:sz="4" w:space="0" w:color="auto"/>
            </w:tcBorders>
            <w:vAlign w:val="center"/>
          </w:tcPr>
          <w:p w14:paraId="0C096820"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sz w:val="28"/>
                <w:szCs w:val="28"/>
              </w:rPr>
              <w:t>20.000/ Câu hỏi</w:t>
            </w:r>
          </w:p>
        </w:tc>
      </w:tr>
      <w:tr w:rsidR="00A45C2F" w:rsidRPr="00CD07A2" w14:paraId="32448EE7" w14:textId="77777777" w:rsidTr="001C5570">
        <w:trPr>
          <w:trHeight w:val="431"/>
        </w:trPr>
        <w:tc>
          <w:tcPr>
            <w:tcW w:w="476" w:type="pct"/>
            <w:tcBorders>
              <w:top w:val="single" w:sz="4" w:space="0" w:color="auto"/>
              <w:left w:val="single" w:sz="4" w:space="0" w:color="auto"/>
              <w:bottom w:val="single" w:sz="4" w:space="0" w:color="auto"/>
              <w:right w:val="single" w:sz="4" w:space="0" w:color="auto"/>
            </w:tcBorders>
            <w:vAlign w:val="center"/>
          </w:tcPr>
          <w:p w14:paraId="0503728C"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5</w:t>
            </w:r>
          </w:p>
        </w:tc>
        <w:tc>
          <w:tcPr>
            <w:tcW w:w="1865" w:type="pct"/>
            <w:tcBorders>
              <w:top w:val="single" w:sz="4" w:space="0" w:color="auto"/>
              <w:left w:val="single" w:sz="4" w:space="0" w:color="auto"/>
              <w:bottom w:val="single" w:sz="4" w:space="0" w:color="auto"/>
              <w:right w:val="single" w:sz="4" w:space="0" w:color="auto"/>
            </w:tcBorders>
            <w:vAlign w:val="center"/>
          </w:tcPr>
          <w:p w14:paraId="704E0A2C"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Phản biện</w:t>
            </w:r>
          </w:p>
        </w:tc>
        <w:tc>
          <w:tcPr>
            <w:tcW w:w="1345" w:type="pct"/>
            <w:tcBorders>
              <w:top w:val="single" w:sz="4" w:space="0" w:color="auto"/>
              <w:left w:val="single" w:sz="4" w:space="0" w:color="auto"/>
              <w:bottom w:val="single" w:sz="4" w:space="0" w:color="auto"/>
              <w:right w:val="single" w:sz="4" w:space="0" w:color="auto"/>
            </w:tcBorders>
            <w:vAlign w:val="center"/>
          </w:tcPr>
          <w:p w14:paraId="7CE9255A"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314" w:type="pct"/>
            <w:tcBorders>
              <w:top w:val="single" w:sz="4" w:space="0" w:color="auto"/>
              <w:left w:val="single" w:sz="4" w:space="0" w:color="auto"/>
              <w:bottom w:val="single" w:sz="4" w:space="0" w:color="auto"/>
              <w:right w:val="single" w:sz="4" w:space="0" w:color="auto"/>
            </w:tcBorders>
            <w:vAlign w:val="center"/>
          </w:tcPr>
          <w:p w14:paraId="174AF924" w14:textId="77777777" w:rsidR="00A45C2F" w:rsidRPr="00CD07A2" w:rsidRDefault="00A45C2F" w:rsidP="001C5570">
            <w:pPr>
              <w:spacing w:after="0" w:line="240" w:lineRule="auto"/>
              <w:jc w:val="center"/>
              <w:rPr>
                <w:rFonts w:ascii="Times New Roman" w:eastAsia="Times New Roman" w:hAnsi="Times New Roman" w:cs="Times New Roman"/>
                <w:color w:val="FF0000"/>
                <w:sz w:val="28"/>
                <w:szCs w:val="28"/>
              </w:rPr>
            </w:pPr>
            <w:r w:rsidRPr="00CD07A2">
              <w:rPr>
                <w:rFonts w:ascii="Times New Roman" w:eastAsia="Times New Roman" w:hAnsi="Times New Roman" w:cs="Times New Roman"/>
                <w:color w:val="000000" w:themeColor="text1"/>
                <w:sz w:val="28"/>
                <w:szCs w:val="28"/>
              </w:rPr>
              <w:t>10.000/ Câu hỏi</w:t>
            </w:r>
          </w:p>
        </w:tc>
      </w:tr>
      <w:tr w:rsidR="00A45C2F" w:rsidRPr="00CD07A2" w14:paraId="1A7BFDDC" w14:textId="77777777" w:rsidTr="001C5570">
        <w:trPr>
          <w:trHeight w:val="1070"/>
        </w:trPr>
        <w:tc>
          <w:tcPr>
            <w:tcW w:w="476" w:type="pct"/>
            <w:tcBorders>
              <w:top w:val="single" w:sz="4" w:space="0" w:color="auto"/>
              <w:left w:val="single" w:sz="4" w:space="0" w:color="auto"/>
              <w:bottom w:val="single" w:sz="4" w:space="0" w:color="auto"/>
              <w:right w:val="single" w:sz="4" w:space="0" w:color="auto"/>
            </w:tcBorders>
            <w:vAlign w:val="center"/>
          </w:tcPr>
          <w:p w14:paraId="0B2B0FEF"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6</w:t>
            </w:r>
          </w:p>
        </w:tc>
        <w:tc>
          <w:tcPr>
            <w:tcW w:w="1865" w:type="pct"/>
            <w:tcBorders>
              <w:top w:val="single" w:sz="4" w:space="0" w:color="auto"/>
              <w:left w:val="single" w:sz="4" w:space="0" w:color="auto"/>
              <w:bottom w:val="single" w:sz="4" w:space="0" w:color="auto"/>
              <w:right w:val="single" w:sz="4" w:space="0" w:color="auto"/>
            </w:tcBorders>
            <w:vAlign w:val="center"/>
          </w:tcPr>
          <w:p w14:paraId="0E0EF967" w14:textId="77777777" w:rsidR="00A45C2F" w:rsidRPr="00CD07A2" w:rsidRDefault="00A45C2F" w:rsidP="001C5570">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color w:val="000000" w:themeColor="text1"/>
                <w:sz w:val="28"/>
                <w:szCs w:val="28"/>
              </w:rPr>
              <w:t>hiệu chỉnh, bổ sung</w:t>
            </w:r>
            <w:r w:rsidRPr="00CD07A2">
              <w:rPr>
                <w:rFonts w:ascii="Times New Roman" w:eastAsia="Times New Roman" w:hAnsi="Times New Roman" w:cs="Times New Roman"/>
                <w:color w:val="000000"/>
                <w:sz w:val="28"/>
                <w:szCs w:val="28"/>
              </w:rPr>
              <w:t xml:space="preserve"> NHCHT và NHĐT </w:t>
            </w:r>
          </w:p>
        </w:tc>
        <w:tc>
          <w:tcPr>
            <w:tcW w:w="1345" w:type="pct"/>
            <w:tcBorders>
              <w:top w:val="single" w:sz="4" w:space="0" w:color="auto"/>
              <w:left w:val="single" w:sz="4" w:space="0" w:color="auto"/>
              <w:bottom w:val="single" w:sz="4" w:space="0" w:color="auto"/>
              <w:right w:val="single" w:sz="4" w:space="0" w:color="auto"/>
            </w:tcBorders>
            <w:vAlign w:val="center"/>
          </w:tcPr>
          <w:p w14:paraId="6F829305" w14:textId="77777777" w:rsidR="00A45C2F" w:rsidRPr="00CD07A2" w:rsidRDefault="00A45C2F" w:rsidP="001C5570">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Phòng KT &amp; ĐBCL</w:t>
            </w:r>
          </w:p>
        </w:tc>
        <w:tc>
          <w:tcPr>
            <w:tcW w:w="1314" w:type="pct"/>
            <w:tcBorders>
              <w:top w:val="single" w:sz="4" w:space="0" w:color="auto"/>
              <w:left w:val="single" w:sz="4" w:space="0" w:color="auto"/>
              <w:bottom w:val="single" w:sz="4" w:space="0" w:color="auto"/>
              <w:right w:val="single" w:sz="4" w:space="0" w:color="auto"/>
            </w:tcBorders>
            <w:vAlign w:val="center"/>
          </w:tcPr>
          <w:p w14:paraId="7F4F2644" w14:textId="77777777" w:rsidR="00A45C2F" w:rsidRPr="00CD07A2" w:rsidRDefault="00A45C2F" w:rsidP="001C5570">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1.000.000/ NHCHT</w:t>
            </w:r>
          </w:p>
        </w:tc>
      </w:tr>
    </w:tbl>
    <w:p w14:paraId="21C69DD7" w14:textId="77777777" w:rsidR="00A45C2F" w:rsidRPr="00CD07A2" w:rsidRDefault="00A45C2F" w:rsidP="00A45C2F">
      <w:pPr>
        <w:shd w:val="clear" w:color="auto" w:fill="FFFFFF"/>
        <w:spacing w:after="0" w:line="312" w:lineRule="auto"/>
        <w:jc w:val="both"/>
        <w:rPr>
          <w:rStyle w:val="fontstyle01"/>
          <w:rFonts w:ascii="Times New Roman" w:hAnsi="Times New Roman"/>
          <w:sz w:val="28"/>
          <w:szCs w:val="28"/>
        </w:rPr>
      </w:pPr>
    </w:p>
    <w:p w14:paraId="5BA20E6E"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Cs w:val="0"/>
          <w:sz w:val="28"/>
          <w:szCs w:val="28"/>
        </w:rPr>
      </w:pPr>
      <w:r w:rsidRPr="00CD07A2">
        <w:rPr>
          <w:rStyle w:val="fontstyle01"/>
          <w:rFonts w:ascii="Times New Roman" w:hAnsi="Times New Roman"/>
          <w:sz w:val="28"/>
          <w:szCs w:val="28"/>
        </w:rPr>
        <w:lastRenderedPageBreak/>
        <w:t xml:space="preserve">Điều 17. </w:t>
      </w:r>
      <w:r w:rsidRPr="00CD07A2">
        <w:rPr>
          <w:rStyle w:val="fontstyle01"/>
          <w:rFonts w:ascii="Times New Roman" w:hAnsi="Times New Roman" w:cs="Times New Roman"/>
          <w:bCs w:val="0"/>
          <w:sz w:val="28"/>
          <w:szCs w:val="28"/>
        </w:rPr>
        <w:t xml:space="preserve"> Xử lý vi phạm</w:t>
      </w:r>
    </w:p>
    <w:p w14:paraId="73107D2E" w14:textId="77777777" w:rsidR="00A45C2F" w:rsidRPr="00CD07A2" w:rsidRDefault="00A45C2F" w:rsidP="00A45C2F">
      <w:pPr>
        <w:shd w:val="clear" w:color="auto" w:fill="FFFFFF"/>
        <w:spacing w:after="0" w:line="312" w:lineRule="auto"/>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z w:val="28"/>
          <w:szCs w:val="28"/>
        </w:rPr>
        <w:tab/>
      </w:r>
      <w:r w:rsidRPr="00CD07A2">
        <w:rPr>
          <w:rStyle w:val="fontstyle01"/>
          <w:rFonts w:ascii="Times New Roman" w:hAnsi="Times New Roman" w:cs="Times New Roman"/>
          <w:b w:val="0"/>
          <w:bCs w:val="0"/>
          <w:spacing w:val="-4"/>
          <w:sz w:val="28"/>
          <w:szCs w:val="28"/>
        </w:rPr>
        <w:t>1. Các đơn vị, cá nhân tham gia xây dựng, quản lý câu hỏi thi và đáp án có hành vi vi phạm (bị phát hiện trong khi làm nhiệm vụ hoặc sau kỳ thi), nếu có đủ chứng cứ, tùy theo mức độ nặng nhẹ sẽ bị xử lý kỷ luật theo quy định của Nhà trường.</w:t>
      </w:r>
    </w:p>
    <w:p w14:paraId="5A9F4B24"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t xml:space="preserve">2. Nếu </w:t>
      </w:r>
      <w:r w:rsidRPr="00CD07A2">
        <w:rPr>
          <w:rFonts w:ascii="Times New Roman" w:hAnsi="Times New Roman" w:cs="Times New Roman"/>
          <w:color w:val="000000"/>
          <w:sz w:val="28"/>
          <w:szCs w:val="28"/>
        </w:rPr>
        <w:t>phát hiện câu hỏi thi có sai sót trước khi tổ chức thi, bộ môn chịu trách nhiệm chỉnh sửa và thông báo ngay cho Phòng KT&amp;ĐBCL để kịp thời xử lý.</w:t>
      </w:r>
    </w:p>
    <w:p w14:paraId="2C12809E"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3. Nếu phát hiện đề thi có sai sót trong khi tổ chức thi, cán bộ coi thi thông báo trực tiếp cho Phòng KT&amp;ĐBCL; tùy theo tính chất và mức độ sai sót Phòng KT &amp; ĐBCL báo cáo để xin ý kiến chỉ đạo của Ban Giám hiệu.</w:t>
      </w:r>
    </w:p>
    <w:p w14:paraId="5CDCED63"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4. Nếu phát hiện đề thi có sai sót sau khi buổi thi đã kết thúc, bộ môn chịu trách nhiệm điều chỉnh thang điểm cho hợp lý; nếu sai sót là nghiêm trọng, Phòng KT &amp; ĐBCL báo cáo để xin ý kiến chỉ đạo của Ban Giám hiệu.</w:t>
      </w:r>
    </w:p>
    <w:p w14:paraId="228BCD74"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5. Trường hợp đề thi bị lộ, Phòng KT&amp;ĐBCL báo cáo để xin ý kiến chỉ đạo của Ban Giám hiệu.</w:t>
      </w:r>
    </w:p>
    <w:p w14:paraId="6855907D" w14:textId="77777777" w:rsidR="00A45C2F" w:rsidRPr="00CD07A2" w:rsidRDefault="00A45C2F" w:rsidP="00A45C2F">
      <w:pPr>
        <w:shd w:val="clear" w:color="auto" w:fill="FFFFFF"/>
        <w:spacing w:after="0" w:line="312" w:lineRule="auto"/>
        <w:ind w:firstLine="720"/>
        <w:jc w:val="both"/>
        <w:rPr>
          <w:rFonts w:ascii="Times New Roman" w:hAnsi="Times New Roman" w:cs="Times New Roman"/>
          <w:color w:val="000000"/>
          <w:sz w:val="28"/>
          <w:szCs w:val="28"/>
        </w:rPr>
      </w:pPr>
    </w:p>
    <w:p w14:paraId="3594F1D7" w14:textId="77777777" w:rsidR="00A45C2F" w:rsidRPr="00CD07A2" w:rsidRDefault="00A45C2F" w:rsidP="00A45C2F">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b/>
          <w:sz w:val="28"/>
          <w:szCs w:val="28"/>
        </w:rPr>
        <w:t xml:space="preserve">Điều 18. Hiệu lực và trách nhiệm thi hành </w:t>
      </w:r>
    </w:p>
    <w:p w14:paraId="2E0E8432"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1. Quy định này có hiệu lực từ kể từ ngày     tháng     năm 2025. Các học phần đã có NHCHT và NHĐT xây dựng từ kinh phí được phân cấp trước thời điểm Quy định này có hiệu lực vẫn sẽ tiếp tục được sử dụng.</w:t>
      </w:r>
    </w:p>
    <w:p w14:paraId="7DF249C0"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2. Các đơn vị tổ chức đào tạo, các phòng chức năng của trường Đại học Thuỷ lợi, các cán bộ, giảng viên tham gia ra đề thi, quản lý và sử dụng NHCHT và NHĐT nghiêm túc thực hiện quy định này. </w:t>
      </w:r>
    </w:p>
    <w:p w14:paraId="530457EA" w14:textId="77777777" w:rsidR="00A45C2F" w:rsidRPr="00CD07A2" w:rsidRDefault="00A45C2F" w:rsidP="00A45C2F">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3. Trong quá trình thực hiện Quy định này, nếu có vướng mắc, đề xuất góp ý bổ sung và sửa đổi, các đơn vị có ý kiến bằng văn bản gửi Phòng </w:t>
      </w:r>
      <w:r w:rsidRPr="00CD07A2">
        <w:rPr>
          <w:rFonts w:ascii="Times New Roman" w:hAnsi="Times New Roman" w:cs="Times New Roman"/>
          <w:color w:val="000000"/>
          <w:sz w:val="28"/>
          <w:szCs w:val="28"/>
        </w:rPr>
        <w:t>KT&amp;ĐBCL</w:t>
      </w:r>
      <w:r w:rsidRPr="00CD07A2">
        <w:rPr>
          <w:rFonts w:ascii="Times New Roman" w:hAnsi="Times New Roman" w:cs="Times New Roman"/>
          <w:sz w:val="28"/>
          <w:szCs w:val="28"/>
        </w:rPr>
        <w:t xml:space="preserve">. Phòng </w:t>
      </w:r>
      <w:r w:rsidRPr="00CD07A2">
        <w:rPr>
          <w:rFonts w:ascii="Times New Roman" w:hAnsi="Times New Roman" w:cs="Times New Roman"/>
          <w:color w:val="000000"/>
          <w:sz w:val="28"/>
          <w:szCs w:val="28"/>
        </w:rPr>
        <w:t xml:space="preserve">KT&amp;ĐBCL </w:t>
      </w:r>
      <w:r w:rsidRPr="00CD07A2">
        <w:rPr>
          <w:rFonts w:ascii="Times New Roman" w:hAnsi="Times New Roman" w:cs="Times New Roman"/>
          <w:sz w:val="28"/>
          <w:szCs w:val="28"/>
        </w:rPr>
        <w:t xml:space="preserve">sẽ báo cáo Hiệu trưởng để tổ chức xem xét sửa đổi Quy định cho phù hợp với thực tiễn ./. </w:t>
      </w:r>
    </w:p>
    <w:p w14:paraId="68AD8DF0" w14:textId="77777777" w:rsidR="00A45C2F" w:rsidRDefault="00A45C2F" w:rsidP="00A45C2F">
      <w:pPr>
        <w:tabs>
          <w:tab w:val="left" w:pos="8647"/>
        </w:tabs>
        <w:spacing w:after="0" w:line="312" w:lineRule="auto"/>
        <w:rPr>
          <w:rFonts w:ascii="Times New Roman" w:hAnsi="Times New Roman" w:cs="Times New Roman"/>
          <w:b/>
          <w:sz w:val="28"/>
          <w:szCs w:val="28"/>
        </w:rPr>
      </w:pPr>
      <w:r>
        <w:rPr>
          <w:rFonts w:ascii="Times New Roman" w:hAnsi="Times New Roman" w:cs="Times New Roman"/>
          <w:sz w:val="28"/>
          <w:szCs w:val="28"/>
        </w:rPr>
        <w:t xml:space="preserve">                                                                            </w:t>
      </w:r>
      <w:r w:rsidRPr="00CD07A2">
        <w:rPr>
          <w:rFonts w:ascii="Times New Roman" w:hAnsi="Times New Roman" w:cs="Times New Roman"/>
          <w:b/>
          <w:sz w:val="28"/>
          <w:szCs w:val="28"/>
        </w:rPr>
        <w:t>HIỆU TRƯỞNG</w:t>
      </w:r>
    </w:p>
    <w:p w14:paraId="652B1989" w14:textId="77777777" w:rsidR="00A45C2F" w:rsidRDefault="00A45C2F" w:rsidP="00A45C2F">
      <w:pPr>
        <w:tabs>
          <w:tab w:val="left" w:pos="8647"/>
        </w:tabs>
        <w:spacing w:after="0" w:line="312" w:lineRule="auto"/>
        <w:rPr>
          <w:rFonts w:ascii="Times New Roman" w:hAnsi="Times New Roman" w:cs="Times New Roman"/>
          <w:b/>
          <w:sz w:val="28"/>
          <w:szCs w:val="28"/>
        </w:rPr>
      </w:pPr>
    </w:p>
    <w:p w14:paraId="417F8572" w14:textId="77777777" w:rsidR="00A45C2F" w:rsidRDefault="00A45C2F" w:rsidP="00A45C2F">
      <w:pPr>
        <w:tabs>
          <w:tab w:val="left" w:pos="8647"/>
        </w:tabs>
        <w:spacing w:after="0" w:line="312" w:lineRule="auto"/>
        <w:rPr>
          <w:rFonts w:ascii="Times New Roman" w:hAnsi="Times New Roman" w:cs="Times New Roman"/>
          <w:b/>
          <w:sz w:val="28"/>
          <w:szCs w:val="28"/>
        </w:rPr>
      </w:pPr>
    </w:p>
    <w:p w14:paraId="542F36BC" w14:textId="77777777" w:rsidR="00A45C2F" w:rsidRPr="00CD07A2" w:rsidRDefault="00A45C2F" w:rsidP="00A45C2F">
      <w:pPr>
        <w:tabs>
          <w:tab w:val="left" w:pos="8647"/>
        </w:tabs>
        <w:spacing w:after="0" w:line="312" w:lineRule="auto"/>
        <w:rPr>
          <w:rFonts w:ascii="Times New Roman" w:hAnsi="Times New Roman" w:cs="Times New Roman"/>
          <w:b/>
          <w:sz w:val="28"/>
          <w:szCs w:val="28"/>
        </w:rPr>
      </w:pPr>
    </w:p>
    <w:p w14:paraId="13C055D7" w14:textId="2D7E1C91" w:rsidR="00A24F44" w:rsidRPr="00A45C2F" w:rsidRDefault="00A45C2F" w:rsidP="00A45C2F">
      <w:pPr>
        <w:tabs>
          <w:tab w:val="left" w:pos="8647"/>
        </w:tabs>
        <w:spacing w:after="0" w:line="276" w:lineRule="auto"/>
        <w:rPr>
          <w:rFonts w:ascii="Times New Roman" w:hAnsi="Times New Roman" w:cs="Times New Roman"/>
          <w:b/>
          <w:sz w:val="28"/>
          <w:szCs w:val="28"/>
        </w:rPr>
      </w:pPr>
      <w:r w:rsidRPr="00CD07A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D07A2">
        <w:rPr>
          <w:rFonts w:ascii="Times New Roman" w:hAnsi="Times New Roman" w:cs="Times New Roman"/>
          <w:b/>
          <w:sz w:val="28"/>
          <w:szCs w:val="28"/>
        </w:rPr>
        <w:t xml:space="preserve">   GS.TS Nguyễn Trung Việt</w:t>
      </w:r>
    </w:p>
    <w:sectPr w:rsidR="00A24F44" w:rsidRPr="00A45C2F" w:rsidSect="00A45C2F">
      <w:footerReference w:type="default" r:id="rId10"/>
      <w:pgSz w:w="11906" w:h="16838" w:code="9"/>
      <w:pgMar w:top="1008" w:right="1008" w:bottom="1008"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FA98" w14:textId="77777777" w:rsidR="0098585C" w:rsidRDefault="0098585C" w:rsidP="0046313B">
      <w:pPr>
        <w:spacing w:after="0" w:line="240" w:lineRule="auto"/>
      </w:pPr>
      <w:r>
        <w:separator/>
      </w:r>
    </w:p>
  </w:endnote>
  <w:endnote w:type="continuationSeparator" w:id="0">
    <w:p w14:paraId="77C9BE24" w14:textId="77777777" w:rsidR="0098585C" w:rsidRDefault="0098585C" w:rsidP="0046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VnTime">
    <w:altName w:val="Times New Roman"/>
    <w:panose1 w:val="020B7200000000000000"/>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AA6F" w14:textId="431CD3C7" w:rsidR="00AC1647" w:rsidRDefault="00AC1647">
    <w:pPr>
      <w:pStyle w:val="Footer"/>
      <w:jc w:val="right"/>
    </w:pPr>
  </w:p>
  <w:p w14:paraId="0BD50885" w14:textId="77777777" w:rsidR="00AC1647" w:rsidRDefault="00AC1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B473" w14:textId="77777777" w:rsidR="0098585C" w:rsidRDefault="0098585C" w:rsidP="0046313B">
      <w:pPr>
        <w:spacing w:after="0" w:line="240" w:lineRule="auto"/>
      </w:pPr>
      <w:r>
        <w:separator/>
      </w:r>
    </w:p>
  </w:footnote>
  <w:footnote w:type="continuationSeparator" w:id="0">
    <w:p w14:paraId="381E1F4F" w14:textId="77777777" w:rsidR="0098585C" w:rsidRDefault="0098585C" w:rsidP="0046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0D8"/>
    <w:multiLevelType w:val="hybridMultilevel"/>
    <w:tmpl w:val="2416E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7AF1"/>
    <w:multiLevelType w:val="hybridMultilevel"/>
    <w:tmpl w:val="BBE614B6"/>
    <w:lvl w:ilvl="0" w:tplc="1BBEBE8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C1A12"/>
    <w:multiLevelType w:val="hybridMultilevel"/>
    <w:tmpl w:val="BA00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5A9F"/>
    <w:multiLevelType w:val="hybridMultilevel"/>
    <w:tmpl w:val="C8B8F1F8"/>
    <w:lvl w:ilvl="0" w:tplc="AD3C7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317"/>
    <w:multiLevelType w:val="hybridMultilevel"/>
    <w:tmpl w:val="20FCD690"/>
    <w:lvl w:ilvl="0" w:tplc="47308434">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EA0672"/>
    <w:multiLevelType w:val="hybridMultilevel"/>
    <w:tmpl w:val="498C0E88"/>
    <w:lvl w:ilvl="0" w:tplc="B83ECCA6">
      <w:start w:val="1"/>
      <w:numFmt w:val="upperLetter"/>
      <w:lvlText w:val="%1."/>
      <w:lvlJc w:val="left"/>
      <w:pPr>
        <w:ind w:left="720" w:hanging="360"/>
      </w:pPr>
      <w:rPr>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370"/>
    <w:multiLevelType w:val="hybridMultilevel"/>
    <w:tmpl w:val="CC3C9B78"/>
    <w:lvl w:ilvl="0" w:tplc="D0B09056">
      <w:start w:val="1"/>
      <w:numFmt w:val="upperLetter"/>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25E31"/>
    <w:multiLevelType w:val="hybridMultilevel"/>
    <w:tmpl w:val="41E08A66"/>
    <w:lvl w:ilvl="0" w:tplc="F3883944">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F50239"/>
    <w:multiLevelType w:val="hybridMultilevel"/>
    <w:tmpl w:val="9AD2E234"/>
    <w:lvl w:ilvl="0" w:tplc="25521C2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16500"/>
    <w:multiLevelType w:val="hybridMultilevel"/>
    <w:tmpl w:val="6F36C7CE"/>
    <w:lvl w:ilvl="0" w:tplc="254AEC86">
      <w:start w:val="1"/>
      <w:numFmt w:val="decimal"/>
      <w:lvlText w:val="%1."/>
      <w:lvlJc w:val="left"/>
      <w:pPr>
        <w:ind w:left="1830" w:hanging="360"/>
      </w:pPr>
      <w:rPr>
        <w:rFonts w:ascii="Times New Roman" w:hAnsi="Times New Roman" w:cs="Times New Roman" w:hint="default"/>
        <w:color w:val="000000"/>
        <w:sz w:val="28"/>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0" w15:restartNumberingAfterBreak="0">
    <w:nsid w:val="279538C4"/>
    <w:multiLevelType w:val="multilevel"/>
    <w:tmpl w:val="105AA3B4"/>
    <w:lvl w:ilvl="0">
      <w:start w:val="1"/>
      <w:numFmt w:val="decimal"/>
      <w:pStyle w:val="Heading1"/>
      <w:lvlText w:val="%1."/>
      <w:lvlJc w:val="left"/>
      <w:pPr>
        <w:tabs>
          <w:tab w:val="num" w:pos="0"/>
        </w:tabs>
        <w:ind w:left="0" w:hanging="2268"/>
      </w:pPr>
      <w:rPr>
        <w:rFonts w:ascii="Times New Roman Bold" w:hAnsi="Times New Roman Bold" w:hint="default"/>
        <w:b/>
        <w:i w:val="0"/>
        <w:sz w:val="32"/>
      </w:rPr>
    </w:lvl>
    <w:lvl w:ilvl="1">
      <w:start w:val="1"/>
      <w:numFmt w:val="decimal"/>
      <w:pStyle w:val="Heading2"/>
      <w:lvlText w:val="%1.%2."/>
      <w:lvlJc w:val="left"/>
      <w:pPr>
        <w:tabs>
          <w:tab w:val="num" w:pos="0"/>
        </w:tabs>
        <w:ind w:left="1890" w:hanging="1136"/>
      </w:pPr>
      <w:rPr>
        <w:rFonts w:ascii="Times New Roman Bold" w:hAnsi="Times New Roman Bold" w:hint="default"/>
        <w:b/>
        <w:i w:val="0"/>
        <w:sz w:val="30"/>
      </w:rPr>
    </w:lvl>
    <w:lvl w:ilvl="2">
      <w:start w:val="1"/>
      <w:numFmt w:val="decimal"/>
      <w:pStyle w:val="Heading3"/>
      <w:lvlText w:val="%1.%2.%3"/>
      <w:lvlJc w:val="left"/>
      <w:pPr>
        <w:tabs>
          <w:tab w:val="num" w:pos="0"/>
        </w:tabs>
        <w:ind w:left="1440" w:hanging="567"/>
      </w:pPr>
      <w:rPr>
        <w:rFonts w:ascii="Times New Roman Bold" w:hAnsi="Times New Roman Bold" w:hint="default"/>
        <w:b/>
        <w:i w:val="0"/>
        <w:sz w:val="26"/>
      </w:rPr>
    </w:lvl>
    <w:lvl w:ilvl="3">
      <w:start w:val="1"/>
      <w:numFmt w:val="decimal"/>
      <w:pStyle w:val="Heading4"/>
      <w:lvlText w:val="%1.%2.%3.%4"/>
      <w:lvlJc w:val="left"/>
      <w:pPr>
        <w:tabs>
          <w:tab w:val="num" w:pos="0"/>
        </w:tabs>
        <w:ind w:left="2160" w:hanging="1480"/>
      </w:pPr>
      <w:rPr>
        <w:rFonts w:ascii="Times New Roman" w:hAnsi="Times New Roman" w:hint="default"/>
        <w:b/>
        <w:i/>
        <w:sz w:val="26"/>
      </w:rPr>
    </w:lvl>
    <w:lvl w:ilvl="4">
      <w:start w:val="1"/>
      <w:numFmt w:val="decimal"/>
      <w:pStyle w:val="Heading5"/>
      <w:lvlText w:val="Hình %1.%5"/>
      <w:lvlJc w:val="left"/>
      <w:pPr>
        <w:tabs>
          <w:tab w:val="num" w:pos="0"/>
        </w:tabs>
        <w:ind w:left="2880" w:hanging="2086"/>
      </w:pPr>
      <w:rPr>
        <w:rFonts w:ascii="Times New Roman" w:hAnsi="Times New Roman" w:hint="default"/>
        <w:sz w:val="26"/>
      </w:rPr>
    </w:lvl>
    <w:lvl w:ilvl="5">
      <w:start w:val="1"/>
      <w:numFmt w:val="decimal"/>
      <w:pStyle w:val="Heading6"/>
      <w:lvlText w:val="Hình %1.%6"/>
      <w:lvlJc w:val="left"/>
      <w:pPr>
        <w:tabs>
          <w:tab w:val="num" w:pos="0"/>
        </w:tabs>
        <w:ind w:left="3600" w:hanging="3600"/>
      </w:pPr>
      <w:rPr>
        <w:rFonts w:hint="default"/>
      </w:rPr>
    </w:lvl>
    <w:lvl w:ilvl="6">
      <w:start w:val="1"/>
      <w:numFmt w:val="lowerRoman"/>
      <w:lvlText w:val="(%7)"/>
      <w:lvlJc w:val="left"/>
      <w:pPr>
        <w:tabs>
          <w:tab w:val="num" w:pos="0"/>
        </w:tabs>
        <w:ind w:left="4320" w:firstLine="0"/>
      </w:pPr>
      <w:rPr>
        <w:rFonts w:hint="default"/>
      </w:rPr>
    </w:lvl>
    <w:lvl w:ilvl="7">
      <w:start w:val="1"/>
      <w:numFmt w:val="lowerLetter"/>
      <w:lvlText w:val="(%8)"/>
      <w:lvlJc w:val="left"/>
      <w:pPr>
        <w:tabs>
          <w:tab w:val="num" w:pos="0"/>
        </w:tabs>
        <w:ind w:left="5040" w:firstLine="0"/>
      </w:pPr>
      <w:rPr>
        <w:rFonts w:hint="default"/>
      </w:rPr>
    </w:lvl>
    <w:lvl w:ilvl="8">
      <w:start w:val="1"/>
      <w:numFmt w:val="lowerRoman"/>
      <w:lvlText w:val="(%9)"/>
      <w:lvlJc w:val="left"/>
      <w:pPr>
        <w:tabs>
          <w:tab w:val="num" w:pos="0"/>
        </w:tabs>
        <w:ind w:left="5760" w:firstLine="0"/>
      </w:pPr>
      <w:rPr>
        <w:rFonts w:hint="default"/>
      </w:rPr>
    </w:lvl>
  </w:abstractNum>
  <w:abstractNum w:abstractNumId="11" w15:restartNumberingAfterBreak="0">
    <w:nsid w:val="2EEE2289"/>
    <w:multiLevelType w:val="hybridMultilevel"/>
    <w:tmpl w:val="BC5CC184"/>
    <w:lvl w:ilvl="0" w:tplc="854645D0">
      <w:start w:val="4"/>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F917E0D"/>
    <w:multiLevelType w:val="hybridMultilevel"/>
    <w:tmpl w:val="E04ED24E"/>
    <w:lvl w:ilvl="0" w:tplc="180AA88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EF8"/>
    <w:multiLevelType w:val="hybridMultilevel"/>
    <w:tmpl w:val="E2BE548C"/>
    <w:lvl w:ilvl="0" w:tplc="30D02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1106D"/>
    <w:multiLevelType w:val="hybridMultilevel"/>
    <w:tmpl w:val="8826C192"/>
    <w:lvl w:ilvl="0" w:tplc="F7701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12111"/>
    <w:multiLevelType w:val="hybridMultilevel"/>
    <w:tmpl w:val="881287FC"/>
    <w:lvl w:ilvl="0" w:tplc="ED36E4B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35699"/>
    <w:multiLevelType w:val="hybridMultilevel"/>
    <w:tmpl w:val="424A70A6"/>
    <w:lvl w:ilvl="0" w:tplc="5C9C365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04CDF"/>
    <w:multiLevelType w:val="hybridMultilevel"/>
    <w:tmpl w:val="93DA8F82"/>
    <w:lvl w:ilvl="0" w:tplc="EE748C22">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57644A"/>
    <w:multiLevelType w:val="hybridMultilevel"/>
    <w:tmpl w:val="4344F8E0"/>
    <w:lvl w:ilvl="0" w:tplc="39FCD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71226F"/>
    <w:multiLevelType w:val="hybridMultilevel"/>
    <w:tmpl w:val="4BBE33E4"/>
    <w:lvl w:ilvl="0" w:tplc="A0D0B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1E5185"/>
    <w:multiLevelType w:val="hybridMultilevel"/>
    <w:tmpl w:val="C93690CE"/>
    <w:lvl w:ilvl="0" w:tplc="CA72361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562ED"/>
    <w:multiLevelType w:val="hybridMultilevel"/>
    <w:tmpl w:val="B61C00CC"/>
    <w:lvl w:ilvl="0" w:tplc="B66A96E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F389A"/>
    <w:multiLevelType w:val="hybridMultilevel"/>
    <w:tmpl w:val="BF5E2F22"/>
    <w:lvl w:ilvl="0" w:tplc="80BE6FB0">
      <w:start w:val="1"/>
      <w:numFmt w:val="upperLetter"/>
      <w:lvlText w:val="%1."/>
      <w:lvlJc w:val="left"/>
      <w:pPr>
        <w:ind w:left="1080" w:hanging="360"/>
      </w:pPr>
      <w:rPr>
        <w:rFonts w:hint="default"/>
        <w:b/>
        <w:color w:val="auto"/>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95F591B"/>
    <w:multiLevelType w:val="hybridMultilevel"/>
    <w:tmpl w:val="8C4CDDF0"/>
    <w:lvl w:ilvl="0" w:tplc="D8A60324">
      <w:start w:val="1"/>
      <w:numFmt w:val="upperLetter"/>
      <w:lvlText w:val="%1."/>
      <w:lvlJc w:val="left"/>
      <w:pPr>
        <w:ind w:left="1530" w:hanging="360"/>
      </w:pPr>
      <w:rPr>
        <w:rFonts w:hint="default"/>
        <w:i/>
        <w:color w:val="auto"/>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624C450E"/>
    <w:multiLevelType w:val="hybridMultilevel"/>
    <w:tmpl w:val="BF30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804DB"/>
    <w:multiLevelType w:val="hybridMultilevel"/>
    <w:tmpl w:val="3A228D48"/>
    <w:lvl w:ilvl="0" w:tplc="9A541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C54A7F"/>
    <w:multiLevelType w:val="hybridMultilevel"/>
    <w:tmpl w:val="B0D69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F4360"/>
    <w:multiLevelType w:val="hybridMultilevel"/>
    <w:tmpl w:val="34EE01AE"/>
    <w:lvl w:ilvl="0" w:tplc="ADA2B8F6">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B6CBC"/>
    <w:multiLevelType w:val="hybridMultilevel"/>
    <w:tmpl w:val="668A2304"/>
    <w:lvl w:ilvl="0" w:tplc="4BFC81D6">
      <w:start w:val="1"/>
      <w:numFmt w:val="decimal"/>
      <w:lvlText w:val="%1."/>
      <w:lvlJc w:val="left"/>
      <w:pPr>
        <w:ind w:left="284" w:firstLine="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04187"/>
    <w:multiLevelType w:val="hybridMultilevel"/>
    <w:tmpl w:val="1AB2A41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B4867"/>
    <w:multiLevelType w:val="hybridMultilevel"/>
    <w:tmpl w:val="3E3E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32549"/>
    <w:multiLevelType w:val="hybridMultilevel"/>
    <w:tmpl w:val="134C9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0"/>
  </w:num>
  <w:num w:numId="4">
    <w:abstractNumId w:val="9"/>
  </w:num>
  <w:num w:numId="5">
    <w:abstractNumId w:val="24"/>
  </w:num>
  <w:num w:numId="6">
    <w:abstractNumId w:val="3"/>
  </w:num>
  <w:num w:numId="7">
    <w:abstractNumId w:val="29"/>
  </w:num>
  <w:num w:numId="8">
    <w:abstractNumId w:val="11"/>
  </w:num>
  <w:num w:numId="9">
    <w:abstractNumId w:val="7"/>
  </w:num>
  <w:num w:numId="10">
    <w:abstractNumId w:val="30"/>
  </w:num>
  <w:num w:numId="11">
    <w:abstractNumId w:val="20"/>
  </w:num>
  <w:num w:numId="12">
    <w:abstractNumId w:val="13"/>
  </w:num>
  <w:num w:numId="13">
    <w:abstractNumId w:val="10"/>
  </w:num>
  <w:num w:numId="14">
    <w:abstractNumId w:val="23"/>
  </w:num>
  <w:num w:numId="15">
    <w:abstractNumId w:val="5"/>
  </w:num>
  <w:num w:numId="16">
    <w:abstractNumId w:val="6"/>
  </w:num>
  <w:num w:numId="17">
    <w:abstractNumId w:val="22"/>
  </w:num>
  <w:num w:numId="18">
    <w:abstractNumId w:val="15"/>
  </w:num>
  <w:num w:numId="19">
    <w:abstractNumId w:val="2"/>
  </w:num>
  <w:num w:numId="20">
    <w:abstractNumId w:val="31"/>
  </w:num>
  <w:num w:numId="21">
    <w:abstractNumId w:val="16"/>
  </w:num>
  <w:num w:numId="22">
    <w:abstractNumId w:val="25"/>
  </w:num>
  <w:num w:numId="23">
    <w:abstractNumId w:val="17"/>
  </w:num>
  <w:num w:numId="24">
    <w:abstractNumId w:val="8"/>
  </w:num>
  <w:num w:numId="25">
    <w:abstractNumId w:val="4"/>
  </w:num>
  <w:num w:numId="26">
    <w:abstractNumId w:val="1"/>
  </w:num>
  <w:num w:numId="27">
    <w:abstractNumId w:val="27"/>
  </w:num>
  <w:num w:numId="28">
    <w:abstractNumId w:val="19"/>
  </w:num>
  <w:num w:numId="29">
    <w:abstractNumId w:val="18"/>
  </w:num>
  <w:num w:numId="30">
    <w:abstractNumId w:val="21"/>
  </w:num>
  <w:num w:numId="31">
    <w:abstractNumId w:val="26"/>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TL">
    <w15:presenceInfo w15:providerId="None" w15:userId="DH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238"/>
    <w:rsid w:val="000004D6"/>
    <w:rsid w:val="00002805"/>
    <w:rsid w:val="000031AA"/>
    <w:rsid w:val="0000461A"/>
    <w:rsid w:val="0000595F"/>
    <w:rsid w:val="00007F44"/>
    <w:rsid w:val="0001113A"/>
    <w:rsid w:val="000121AF"/>
    <w:rsid w:val="00012EB8"/>
    <w:rsid w:val="00014CC4"/>
    <w:rsid w:val="00016CB5"/>
    <w:rsid w:val="00022825"/>
    <w:rsid w:val="00027C28"/>
    <w:rsid w:val="00031F85"/>
    <w:rsid w:val="00032A45"/>
    <w:rsid w:val="00032D5B"/>
    <w:rsid w:val="000357B0"/>
    <w:rsid w:val="000371DF"/>
    <w:rsid w:val="00042769"/>
    <w:rsid w:val="00044185"/>
    <w:rsid w:val="000474A8"/>
    <w:rsid w:val="000530B3"/>
    <w:rsid w:val="00055FD9"/>
    <w:rsid w:val="00057140"/>
    <w:rsid w:val="0006028F"/>
    <w:rsid w:val="00062CDF"/>
    <w:rsid w:val="00064204"/>
    <w:rsid w:val="000651D0"/>
    <w:rsid w:val="00066743"/>
    <w:rsid w:val="000672DE"/>
    <w:rsid w:val="000720F2"/>
    <w:rsid w:val="0007284B"/>
    <w:rsid w:val="00072BDD"/>
    <w:rsid w:val="00073B76"/>
    <w:rsid w:val="000742C7"/>
    <w:rsid w:val="00090BB5"/>
    <w:rsid w:val="00095BBE"/>
    <w:rsid w:val="00097649"/>
    <w:rsid w:val="000A0383"/>
    <w:rsid w:val="000A0F4B"/>
    <w:rsid w:val="000A10D7"/>
    <w:rsid w:val="000B027F"/>
    <w:rsid w:val="000B1AFE"/>
    <w:rsid w:val="000B38FD"/>
    <w:rsid w:val="000B5AA5"/>
    <w:rsid w:val="000C56E7"/>
    <w:rsid w:val="000D3F51"/>
    <w:rsid w:val="000D42EB"/>
    <w:rsid w:val="000E45B4"/>
    <w:rsid w:val="000E542C"/>
    <w:rsid w:val="000E61F8"/>
    <w:rsid w:val="000E7152"/>
    <w:rsid w:val="000F07E2"/>
    <w:rsid w:val="000F0B3C"/>
    <w:rsid w:val="000F152B"/>
    <w:rsid w:val="000F2398"/>
    <w:rsid w:val="000F27BA"/>
    <w:rsid w:val="000F2F59"/>
    <w:rsid w:val="000F31F9"/>
    <w:rsid w:val="000F329C"/>
    <w:rsid w:val="000F54D7"/>
    <w:rsid w:val="000F5DC1"/>
    <w:rsid w:val="001012CB"/>
    <w:rsid w:val="00102BA3"/>
    <w:rsid w:val="001105A6"/>
    <w:rsid w:val="00111133"/>
    <w:rsid w:val="0011162F"/>
    <w:rsid w:val="0011252B"/>
    <w:rsid w:val="00113DF8"/>
    <w:rsid w:val="00113E5C"/>
    <w:rsid w:val="0011401F"/>
    <w:rsid w:val="0011620D"/>
    <w:rsid w:val="0011769D"/>
    <w:rsid w:val="001259E3"/>
    <w:rsid w:val="00127224"/>
    <w:rsid w:val="00134367"/>
    <w:rsid w:val="00137A35"/>
    <w:rsid w:val="0014040F"/>
    <w:rsid w:val="001411E4"/>
    <w:rsid w:val="00142A85"/>
    <w:rsid w:val="001466A5"/>
    <w:rsid w:val="00150073"/>
    <w:rsid w:val="001609EA"/>
    <w:rsid w:val="00161291"/>
    <w:rsid w:val="00161DBE"/>
    <w:rsid w:val="00162826"/>
    <w:rsid w:val="00167411"/>
    <w:rsid w:val="001714CA"/>
    <w:rsid w:val="00172124"/>
    <w:rsid w:val="001721D4"/>
    <w:rsid w:val="0017463A"/>
    <w:rsid w:val="00174A92"/>
    <w:rsid w:val="00175E88"/>
    <w:rsid w:val="00181352"/>
    <w:rsid w:val="00181867"/>
    <w:rsid w:val="00184CD1"/>
    <w:rsid w:val="001856B2"/>
    <w:rsid w:val="0019177D"/>
    <w:rsid w:val="00192D16"/>
    <w:rsid w:val="00192FCF"/>
    <w:rsid w:val="00193119"/>
    <w:rsid w:val="0019392C"/>
    <w:rsid w:val="00195782"/>
    <w:rsid w:val="001966C9"/>
    <w:rsid w:val="001970D6"/>
    <w:rsid w:val="001A5789"/>
    <w:rsid w:val="001A5812"/>
    <w:rsid w:val="001B0C93"/>
    <w:rsid w:val="001B145A"/>
    <w:rsid w:val="001B1C08"/>
    <w:rsid w:val="001B6400"/>
    <w:rsid w:val="001B6861"/>
    <w:rsid w:val="001B76BA"/>
    <w:rsid w:val="001C19CC"/>
    <w:rsid w:val="001C2648"/>
    <w:rsid w:val="001C2B4E"/>
    <w:rsid w:val="001C51F5"/>
    <w:rsid w:val="001E2417"/>
    <w:rsid w:val="001F3DCE"/>
    <w:rsid w:val="001F48C0"/>
    <w:rsid w:val="001F7DCF"/>
    <w:rsid w:val="00202F94"/>
    <w:rsid w:val="0020447F"/>
    <w:rsid w:val="0021088B"/>
    <w:rsid w:val="00212113"/>
    <w:rsid w:val="002145C5"/>
    <w:rsid w:val="00216ACF"/>
    <w:rsid w:val="00217818"/>
    <w:rsid w:val="002213A2"/>
    <w:rsid w:val="002216C4"/>
    <w:rsid w:val="00224002"/>
    <w:rsid w:val="0022506E"/>
    <w:rsid w:val="002259E8"/>
    <w:rsid w:val="00225F2A"/>
    <w:rsid w:val="00226A9D"/>
    <w:rsid w:val="00227C66"/>
    <w:rsid w:val="0023192A"/>
    <w:rsid w:val="00232437"/>
    <w:rsid w:val="0023312E"/>
    <w:rsid w:val="002348F1"/>
    <w:rsid w:val="00236FFC"/>
    <w:rsid w:val="00237B10"/>
    <w:rsid w:val="00252409"/>
    <w:rsid w:val="00253116"/>
    <w:rsid w:val="00253CA8"/>
    <w:rsid w:val="0025403A"/>
    <w:rsid w:val="002601F5"/>
    <w:rsid w:val="00260DD5"/>
    <w:rsid w:val="002624A3"/>
    <w:rsid w:val="00262542"/>
    <w:rsid w:val="00265FC5"/>
    <w:rsid w:val="002728F7"/>
    <w:rsid w:val="00277445"/>
    <w:rsid w:val="002832DD"/>
    <w:rsid w:val="0028409D"/>
    <w:rsid w:val="002928ED"/>
    <w:rsid w:val="0029458E"/>
    <w:rsid w:val="002A1199"/>
    <w:rsid w:val="002A48FC"/>
    <w:rsid w:val="002B08EA"/>
    <w:rsid w:val="002B1D63"/>
    <w:rsid w:val="002B24DB"/>
    <w:rsid w:val="002B379D"/>
    <w:rsid w:val="002B53DF"/>
    <w:rsid w:val="002B5792"/>
    <w:rsid w:val="002C5E83"/>
    <w:rsid w:val="002C6EDE"/>
    <w:rsid w:val="002D70B4"/>
    <w:rsid w:val="002E1834"/>
    <w:rsid w:val="002E77B1"/>
    <w:rsid w:val="0030056B"/>
    <w:rsid w:val="00301570"/>
    <w:rsid w:val="00304112"/>
    <w:rsid w:val="0030508E"/>
    <w:rsid w:val="00307C15"/>
    <w:rsid w:val="00310C95"/>
    <w:rsid w:val="003139F7"/>
    <w:rsid w:val="00314AF3"/>
    <w:rsid w:val="003170ED"/>
    <w:rsid w:val="00321F1E"/>
    <w:rsid w:val="00324A97"/>
    <w:rsid w:val="00324B72"/>
    <w:rsid w:val="00327F08"/>
    <w:rsid w:val="00327FAB"/>
    <w:rsid w:val="0033434E"/>
    <w:rsid w:val="00334AA8"/>
    <w:rsid w:val="003350FF"/>
    <w:rsid w:val="003352E3"/>
    <w:rsid w:val="00336CA5"/>
    <w:rsid w:val="00340D82"/>
    <w:rsid w:val="00341BD4"/>
    <w:rsid w:val="00343C65"/>
    <w:rsid w:val="00343E42"/>
    <w:rsid w:val="00345D93"/>
    <w:rsid w:val="00351C10"/>
    <w:rsid w:val="003524E6"/>
    <w:rsid w:val="003528B8"/>
    <w:rsid w:val="00353AB1"/>
    <w:rsid w:val="0036168F"/>
    <w:rsid w:val="00363101"/>
    <w:rsid w:val="0036543B"/>
    <w:rsid w:val="0036652D"/>
    <w:rsid w:val="00370E2E"/>
    <w:rsid w:val="0037285D"/>
    <w:rsid w:val="0037442F"/>
    <w:rsid w:val="00375D50"/>
    <w:rsid w:val="00377B1F"/>
    <w:rsid w:val="003915FC"/>
    <w:rsid w:val="0039217E"/>
    <w:rsid w:val="00393AEF"/>
    <w:rsid w:val="00395A75"/>
    <w:rsid w:val="00397207"/>
    <w:rsid w:val="003A0229"/>
    <w:rsid w:val="003A064E"/>
    <w:rsid w:val="003A0DE5"/>
    <w:rsid w:val="003A230C"/>
    <w:rsid w:val="003B1576"/>
    <w:rsid w:val="003B1F2A"/>
    <w:rsid w:val="003B7AAE"/>
    <w:rsid w:val="003C15E2"/>
    <w:rsid w:val="003C2573"/>
    <w:rsid w:val="003C49C4"/>
    <w:rsid w:val="003C4A2D"/>
    <w:rsid w:val="003D13B3"/>
    <w:rsid w:val="003D18AB"/>
    <w:rsid w:val="003D5DBE"/>
    <w:rsid w:val="003E26DB"/>
    <w:rsid w:val="003F094B"/>
    <w:rsid w:val="003F0C87"/>
    <w:rsid w:val="003F27E6"/>
    <w:rsid w:val="003F28E0"/>
    <w:rsid w:val="003F53FB"/>
    <w:rsid w:val="003F5E1B"/>
    <w:rsid w:val="0040055E"/>
    <w:rsid w:val="00403226"/>
    <w:rsid w:val="004044DB"/>
    <w:rsid w:val="00410684"/>
    <w:rsid w:val="00412D15"/>
    <w:rsid w:val="004149D3"/>
    <w:rsid w:val="004167DE"/>
    <w:rsid w:val="00422350"/>
    <w:rsid w:val="00423E98"/>
    <w:rsid w:val="00426B8C"/>
    <w:rsid w:val="0043136B"/>
    <w:rsid w:val="00434A89"/>
    <w:rsid w:val="00434D1B"/>
    <w:rsid w:val="004360D5"/>
    <w:rsid w:val="00437998"/>
    <w:rsid w:val="0045039D"/>
    <w:rsid w:val="00456652"/>
    <w:rsid w:val="00462F3F"/>
    <w:rsid w:val="0046313B"/>
    <w:rsid w:val="00463EF6"/>
    <w:rsid w:val="00464087"/>
    <w:rsid w:val="00470D82"/>
    <w:rsid w:val="00471B19"/>
    <w:rsid w:val="00471B74"/>
    <w:rsid w:val="004729FC"/>
    <w:rsid w:val="004742F3"/>
    <w:rsid w:val="00474C71"/>
    <w:rsid w:val="0047546E"/>
    <w:rsid w:val="00477142"/>
    <w:rsid w:val="00481F6E"/>
    <w:rsid w:val="00482DBC"/>
    <w:rsid w:val="00483FF0"/>
    <w:rsid w:val="00490DC0"/>
    <w:rsid w:val="00491840"/>
    <w:rsid w:val="004A094E"/>
    <w:rsid w:val="004A52BF"/>
    <w:rsid w:val="004B2342"/>
    <w:rsid w:val="004B350C"/>
    <w:rsid w:val="004B53B1"/>
    <w:rsid w:val="004B6125"/>
    <w:rsid w:val="004B6225"/>
    <w:rsid w:val="004C359E"/>
    <w:rsid w:val="004C46DF"/>
    <w:rsid w:val="004D1735"/>
    <w:rsid w:val="004D1BF5"/>
    <w:rsid w:val="004D1FC2"/>
    <w:rsid w:val="004D3D26"/>
    <w:rsid w:val="004D69A8"/>
    <w:rsid w:val="004D73B6"/>
    <w:rsid w:val="004E2A82"/>
    <w:rsid w:val="004E2D75"/>
    <w:rsid w:val="004E3F7C"/>
    <w:rsid w:val="004F1400"/>
    <w:rsid w:val="004F449B"/>
    <w:rsid w:val="004F6DB2"/>
    <w:rsid w:val="00503F5A"/>
    <w:rsid w:val="00507FD1"/>
    <w:rsid w:val="0051514F"/>
    <w:rsid w:val="00516B4D"/>
    <w:rsid w:val="00516FCC"/>
    <w:rsid w:val="00516FFF"/>
    <w:rsid w:val="00517901"/>
    <w:rsid w:val="005202A8"/>
    <w:rsid w:val="0052050C"/>
    <w:rsid w:val="0052391F"/>
    <w:rsid w:val="00527CF4"/>
    <w:rsid w:val="005305BD"/>
    <w:rsid w:val="005327FB"/>
    <w:rsid w:val="00535D07"/>
    <w:rsid w:val="00543298"/>
    <w:rsid w:val="00543387"/>
    <w:rsid w:val="00545ACA"/>
    <w:rsid w:val="00553271"/>
    <w:rsid w:val="00553F82"/>
    <w:rsid w:val="00561E5C"/>
    <w:rsid w:val="00562352"/>
    <w:rsid w:val="005629A3"/>
    <w:rsid w:val="00566D3E"/>
    <w:rsid w:val="00567559"/>
    <w:rsid w:val="00573768"/>
    <w:rsid w:val="005739BF"/>
    <w:rsid w:val="005828C0"/>
    <w:rsid w:val="0058784A"/>
    <w:rsid w:val="00597944"/>
    <w:rsid w:val="005A0E8A"/>
    <w:rsid w:val="005A23B0"/>
    <w:rsid w:val="005A4236"/>
    <w:rsid w:val="005A64BA"/>
    <w:rsid w:val="005B1619"/>
    <w:rsid w:val="005B3121"/>
    <w:rsid w:val="005C1348"/>
    <w:rsid w:val="005C28EC"/>
    <w:rsid w:val="005C35EE"/>
    <w:rsid w:val="005C46F7"/>
    <w:rsid w:val="005C7115"/>
    <w:rsid w:val="005D21BF"/>
    <w:rsid w:val="005E3E11"/>
    <w:rsid w:val="005E4335"/>
    <w:rsid w:val="005E701A"/>
    <w:rsid w:val="005F178A"/>
    <w:rsid w:val="005F6D44"/>
    <w:rsid w:val="0060408B"/>
    <w:rsid w:val="00605B8A"/>
    <w:rsid w:val="0061421D"/>
    <w:rsid w:val="00622072"/>
    <w:rsid w:val="0062265D"/>
    <w:rsid w:val="00622804"/>
    <w:rsid w:val="0062310A"/>
    <w:rsid w:val="00624465"/>
    <w:rsid w:val="00625368"/>
    <w:rsid w:val="006254D5"/>
    <w:rsid w:val="006256B2"/>
    <w:rsid w:val="0063371D"/>
    <w:rsid w:val="0063528C"/>
    <w:rsid w:val="00635709"/>
    <w:rsid w:val="00636AD8"/>
    <w:rsid w:val="00636C04"/>
    <w:rsid w:val="00642E08"/>
    <w:rsid w:val="00644772"/>
    <w:rsid w:val="00644C28"/>
    <w:rsid w:val="006469D8"/>
    <w:rsid w:val="006500F2"/>
    <w:rsid w:val="00656A49"/>
    <w:rsid w:val="00657F06"/>
    <w:rsid w:val="00662A7F"/>
    <w:rsid w:val="0066333A"/>
    <w:rsid w:val="00663D4C"/>
    <w:rsid w:val="006714BD"/>
    <w:rsid w:val="00671934"/>
    <w:rsid w:val="00673830"/>
    <w:rsid w:val="0067430E"/>
    <w:rsid w:val="006746CC"/>
    <w:rsid w:val="00674E8A"/>
    <w:rsid w:val="00676CBD"/>
    <w:rsid w:val="006777AF"/>
    <w:rsid w:val="00682387"/>
    <w:rsid w:val="00684D68"/>
    <w:rsid w:val="00684FF0"/>
    <w:rsid w:val="00690D71"/>
    <w:rsid w:val="00696152"/>
    <w:rsid w:val="006A1927"/>
    <w:rsid w:val="006A3951"/>
    <w:rsid w:val="006A5925"/>
    <w:rsid w:val="006A5F09"/>
    <w:rsid w:val="006B35B9"/>
    <w:rsid w:val="006B3FF3"/>
    <w:rsid w:val="006B5394"/>
    <w:rsid w:val="006C35FD"/>
    <w:rsid w:val="006C5428"/>
    <w:rsid w:val="006C59CD"/>
    <w:rsid w:val="006D113C"/>
    <w:rsid w:val="006D357E"/>
    <w:rsid w:val="006E02ED"/>
    <w:rsid w:val="006E2CD0"/>
    <w:rsid w:val="006E671C"/>
    <w:rsid w:val="006E7160"/>
    <w:rsid w:val="006E76F7"/>
    <w:rsid w:val="006F4529"/>
    <w:rsid w:val="006F4632"/>
    <w:rsid w:val="00701534"/>
    <w:rsid w:val="00705586"/>
    <w:rsid w:val="007118F8"/>
    <w:rsid w:val="00712025"/>
    <w:rsid w:val="00712128"/>
    <w:rsid w:val="0071596F"/>
    <w:rsid w:val="007171A0"/>
    <w:rsid w:val="0071751F"/>
    <w:rsid w:val="0072361D"/>
    <w:rsid w:val="00723BA0"/>
    <w:rsid w:val="00726D1E"/>
    <w:rsid w:val="00730364"/>
    <w:rsid w:val="00730D62"/>
    <w:rsid w:val="00734B4E"/>
    <w:rsid w:val="00741B7F"/>
    <w:rsid w:val="00741F98"/>
    <w:rsid w:val="007504B7"/>
    <w:rsid w:val="007522D0"/>
    <w:rsid w:val="007539A0"/>
    <w:rsid w:val="007641A1"/>
    <w:rsid w:val="007672D1"/>
    <w:rsid w:val="007725DC"/>
    <w:rsid w:val="007727ED"/>
    <w:rsid w:val="00773EBF"/>
    <w:rsid w:val="007754A2"/>
    <w:rsid w:val="00776698"/>
    <w:rsid w:val="007806AA"/>
    <w:rsid w:val="00781448"/>
    <w:rsid w:val="00793A47"/>
    <w:rsid w:val="0079407D"/>
    <w:rsid w:val="00795AEA"/>
    <w:rsid w:val="00797379"/>
    <w:rsid w:val="007A003F"/>
    <w:rsid w:val="007A2913"/>
    <w:rsid w:val="007A2E3E"/>
    <w:rsid w:val="007A4E30"/>
    <w:rsid w:val="007B0C66"/>
    <w:rsid w:val="007B1539"/>
    <w:rsid w:val="007B1DD7"/>
    <w:rsid w:val="007B2E6D"/>
    <w:rsid w:val="007B5688"/>
    <w:rsid w:val="007B69C8"/>
    <w:rsid w:val="007B70A9"/>
    <w:rsid w:val="007C0AC4"/>
    <w:rsid w:val="007C19CE"/>
    <w:rsid w:val="007C7CC5"/>
    <w:rsid w:val="007D0463"/>
    <w:rsid w:val="007D4060"/>
    <w:rsid w:val="007D6CD0"/>
    <w:rsid w:val="007E0BD2"/>
    <w:rsid w:val="007E225F"/>
    <w:rsid w:val="007E22AA"/>
    <w:rsid w:val="007E2ADB"/>
    <w:rsid w:val="007E2C9A"/>
    <w:rsid w:val="007E4C10"/>
    <w:rsid w:val="007E70E3"/>
    <w:rsid w:val="007F184D"/>
    <w:rsid w:val="007F394A"/>
    <w:rsid w:val="007F4C6B"/>
    <w:rsid w:val="007F66CD"/>
    <w:rsid w:val="00804B34"/>
    <w:rsid w:val="00805C4A"/>
    <w:rsid w:val="00806649"/>
    <w:rsid w:val="0080695A"/>
    <w:rsid w:val="00812B8C"/>
    <w:rsid w:val="0081371F"/>
    <w:rsid w:val="00814313"/>
    <w:rsid w:val="008159EA"/>
    <w:rsid w:val="00816151"/>
    <w:rsid w:val="00821B96"/>
    <w:rsid w:val="0082401C"/>
    <w:rsid w:val="008257B9"/>
    <w:rsid w:val="008336BD"/>
    <w:rsid w:val="00834EE4"/>
    <w:rsid w:val="00843181"/>
    <w:rsid w:val="00843EAE"/>
    <w:rsid w:val="0084524D"/>
    <w:rsid w:val="00851285"/>
    <w:rsid w:val="008530DD"/>
    <w:rsid w:val="00856360"/>
    <w:rsid w:val="008563CD"/>
    <w:rsid w:val="00861455"/>
    <w:rsid w:val="008631A8"/>
    <w:rsid w:val="0086752D"/>
    <w:rsid w:val="008675F0"/>
    <w:rsid w:val="0087171E"/>
    <w:rsid w:val="0087503F"/>
    <w:rsid w:val="00875873"/>
    <w:rsid w:val="008821D0"/>
    <w:rsid w:val="00883916"/>
    <w:rsid w:val="00884D53"/>
    <w:rsid w:val="008A004F"/>
    <w:rsid w:val="008A3166"/>
    <w:rsid w:val="008A4BB7"/>
    <w:rsid w:val="008A5375"/>
    <w:rsid w:val="008B31C5"/>
    <w:rsid w:val="008B3687"/>
    <w:rsid w:val="008B44F4"/>
    <w:rsid w:val="008B4AD1"/>
    <w:rsid w:val="008B6500"/>
    <w:rsid w:val="008C1CF7"/>
    <w:rsid w:val="008C26EB"/>
    <w:rsid w:val="008C537F"/>
    <w:rsid w:val="008D28F7"/>
    <w:rsid w:val="008D2E74"/>
    <w:rsid w:val="008D4316"/>
    <w:rsid w:val="008E6967"/>
    <w:rsid w:val="008E7847"/>
    <w:rsid w:val="008F070A"/>
    <w:rsid w:val="008F1628"/>
    <w:rsid w:val="008F165B"/>
    <w:rsid w:val="008F4489"/>
    <w:rsid w:val="0090529D"/>
    <w:rsid w:val="009103CF"/>
    <w:rsid w:val="00910A34"/>
    <w:rsid w:val="00914C5C"/>
    <w:rsid w:val="00917DAD"/>
    <w:rsid w:val="009204B7"/>
    <w:rsid w:val="00923DCC"/>
    <w:rsid w:val="00926AA1"/>
    <w:rsid w:val="00931DF6"/>
    <w:rsid w:val="0093480D"/>
    <w:rsid w:val="00940CB8"/>
    <w:rsid w:val="00940D3E"/>
    <w:rsid w:val="00941A67"/>
    <w:rsid w:val="009429F3"/>
    <w:rsid w:val="00943D78"/>
    <w:rsid w:val="0094593A"/>
    <w:rsid w:val="0095093D"/>
    <w:rsid w:val="00954F02"/>
    <w:rsid w:val="00960F36"/>
    <w:rsid w:val="0096333A"/>
    <w:rsid w:val="00964625"/>
    <w:rsid w:val="009646AC"/>
    <w:rsid w:val="009663D3"/>
    <w:rsid w:val="00966ACE"/>
    <w:rsid w:val="00966BA0"/>
    <w:rsid w:val="00967C59"/>
    <w:rsid w:val="00970BED"/>
    <w:rsid w:val="009714E6"/>
    <w:rsid w:val="00975061"/>
    <w:rsid w:val="0097640B"/>
    <w:rsid w:val="00983814"/>
    <w:rsid w:val="00984727"/>
    <w:rsid w:val="0098585C"/>
    <w:rsid w:val="0098707A"/>
    <w:rsid w:val="0099223C"/>
    <w:rsid w:val="0099684E"/>
    <w:rsid w:val="009A6002"/>
    <w:rsid w:val="009A739D"/>
    <w:rsid w:val="009A7B26"/>
    <w:rsid w:val="009B24B4"/>
    <w:rsid w:val="009B320F"/>
    <w:rsid w:val="009B3466"/>
    <w:rsid w:val="009B47A4"/>
    <w:rsid w:val="009B6BCA"/>
    <w:rsid w:val="009C07A2"/>
    <w:rsid w:val="009C130A"/>
    <w:rsid w:val="009C3129"/>
    <w:rsid w:val="009C5624"/>
    <w:rsid w:val="009C6A5F"/>
    <w:rsid w:val="009C78E8"/>
    <w:rsid w:val="009D110F"/>
    <w:rsid w:val="009D1981"/>
    <w:rsid w:val="009D371D"/>
    <w:rsid w:val="009D7631"/>
    <w:rsid w:val="009E1C25"/>
    <w:rsid w:val="009E74F1"/>
    <w:rsid w:val="009F1D22"/>
    <w:rsid w:val="009F3DDF"/>
    <w:rsid w:val="009F6615"/>
    <w:rsid w:val="009F6D76"/>
    <w:rsid w:val="00A0195B"/>
    <w:rsid w:val="00A03186"/>
    <w:rsid w:val="00A05514"/>
    <w:rsid w:val="00A061AA"/>
    <w:rsid w:val="00A074C3"/>
    <w:rsid w:val="00A13611"/>
    <w:rsid w:val="00A159A8"/>
    <w:rsid w:val="00A22FC2"/>
    <w:rsid w:val="00A24F44"/>
    <w:rsid w:val="00A30B69"/>
    <w:rsid w:val="00A33C86"/>
    <w:rsid w:val="00A367AA"/>
    <w:rsid w:val="00A368DA"/>
    <w:rsid w:val="00A36C9A"/>
    <w:rsid w:val="00A37775"/>
    <w:rsid w:val="00A37AB7"/>
    <w:rsid w:val="00A40EDD"/>
    <w:rsid w:val="00A45C2F"/>
    <w:rsid w:val="00A5266F"/>
    <w:rsid w:val="00A52809"/>
    <w:rsid w:val="00A55BBD"/>
    <w:rsid w:val="00A56107"/>
    <w:rsid w:val="00A67593"/>
    <w:rsid w:val="00A70EE8"/>
    <w:rsid w:val="00A7231F"/>
    <w:rsid w:val="00A72536"/>
    <w:rsid w:val="00A749E5"/>
    <w:rsid w:val="00A7693F"/>
    <w:rsid w:val="00A812F3"/>
    <w:rsid w:val="00A81511"/>
    <w:rsid w:val="00A921FB"/>
    <w:rsid w:val="00A94902"/>
    <w:rsid w:val="00A97544"/>
    <w:rsid w:val="00A97B7F"/>
    <w:rsid w:val="00AA3712"/>
    <w:rsid w:val="00AA7A82"/>
    <w:rsid w:val="00AB0826"/>
    <w:rsid w:val="00AB319E"/>
    <w:rsid w:val="00AC0BA3"/>
    <w:rsid w:val="00AC0BDB"/>
    <w:rsid w:val="00AC1647"/>
    <w:rsid w:val="00AC3377"/>
    <w:rsid w:val="00AD08AC"/>
    <w:rsid w:val="00AE2C34"/>
    <w:rsid w:val="00AE447E"/>
    <w:rsid w:val="00AF240A"/>
    <w:rsid w:val="00AF436B"/>
    <w:rsid w:val="00AF6B12"/>
    <w:rsid w:val="00AF72F9"/>
    <w:rsid w:val="00B0067E"/>
    <w:rsid w:val="00B05397"/>
    <w:rsid w:val="00B07720"/>
    <w:rsid w:val="00B22B69"/>
    <w:rsid w:val="00B23FFA"/>
    <w:rsid w:val="00B326F5"/>
    <w:rsid w:val="00B32C9A"/>
    <w:rsid w:val="00B32F5E"/>
    <w:rsid w:val="00B333D7"/>
    <w:rsid w:val="00B35501"/>
    <w:rsid w:val="00B378DA"/>
    <w:rsid w:val="00B4108B"/>
    <w:rsid w:val="00B41C94"/>
    <w:rsid w:val="00B41E96"/>
    <w:rsid w:val="00B41F40"/>
    <w:rsid w:val="00B50471"/>
    <w:rsid w:val="00B52C88"/>
    <w:rsid w:val="00B64440"/>
    <w:rsid w:val="00B65FDC"/>
    <w:rsid w:val="00B6750D"/>
    <w:rsid w:val="00B67C12"/>
    <w:rsid w:val="00B75FF4"/>
    <w:rsid w:val="00B8302D"/>
    <w:rsid w:val="00B84BA9"/>
    <w:rsid w:val="00B85ACD"/>
    <w:rsid w:val="00B85F5F"/>
    <w:rsid w:val="00B90B51"/>
    <w:rsid w:val="00B93941"/>
    <w:rsid w:val="00B94314"/>
    <w:rsid w:val="00B965C6"/>
    <w:rsid w:val="00B976DA"/>
    <w:rsid w:val="00BA692A"/>
    <w:rsid w:val="00BB0ACF"/>
    <w:rsid w:val="00BB1C8D"/>
    <w:rsid w:val="00BB5712"/>
    <w:rsid w:val="00BB7299"/>
    <w:rsid w:val="00BC19C9"/>
    <w:rsid w:val="00BC3AAF"/>
    <w:rsid w:val="00BC4869"/>
    <w:rsid w:val="00BC6266"/>
    <w:rsid w:val="00BC70CF"/>
    <w:rsid w:val="00BC7542"/>
    <w:rsid w:val="00BD1149"/>
    <w:rsid w:val="00BD1A7D"/>
    <w:rsid w:val="00BD35CD"/>
    <w:rsid w:val="00BD36B1"/>
    <w:rsid w:val="00BE2575"/>
    <w:rsid w:val="00BE26C4"/>
    <w:rsid w:val="00BE2E43"/>
    <w:rsid w:val="00BE46AE"/>
    <w:rsid w:val="00BF2D9B"/>
    <w:rsid w:val="00BF567D"/>
    <w:rsid w:val="00C0033E"/>
    <w:rsid w:val="00C027FE"/>
    <w:rsid w:val="00C04BB0"/>
    <w:rsid w:val="00C05E95"/>
    <w:rsid w:val="00C07B89"/>
    <w:rsid w:val="00C1259C"/>
    <w:rsid w:val="00C13473"/>
    <w:rsid w:val="00C146B9"/>
    <w:rsid w:val="00C150B3"/>
    <w:rsid w:val="00C16F03"/>
    <w:rsid w:val="00C1740B"/>
    <w:rsid w:val="00C22711"/>
    <w:rsid w:val="00C27241"/>
    <w:rsid w:val="00C277B3"/>
    <w:rsid w:val="00C3032F"/>
    <w:rsid w:val="00C33B25"/>
    <w:rsid w:val="00C34C19"/>
    <w:rsid w:val="00C360DB"/>
    <w:rsid w:val="00C364AA"/>
    <w:rsid w:val="00C36AFA"/>
    <w:rsid w:val="00C401C4"/>
    <w:rsid w:val="00C4451F"/>
    <w:rsid w:val="00C50CAB"/>
    <w:rsid w:val="00C51668"/>
    <w:rsid w:val="00C52A95"/>
    <w:rsid w:val="00C53E27"/>
    <w:rsid w:val="00C5543A"/>
    <w:rsid w:val="00C554D8"/>
    <w:rsid w:val="00C6233B"/>
    <w:rsid w:val="00C6435A"/>
    <w:rsid w:val="00C64D10"/>
    <w:rsid w:val="00C70933"/>
    <w:rsid w:val="00C73BB4"/>
    <w:rsid w:val="00C74649"/>
    <w:rsid w:val="00C767B5"/>
    <w:rsid w:val="00C777E2"/>
    <w:rsid w:val="00C80004"/>
    <w:rsid w:val="00C809B6"/>
    <w:rsid w:val="00C82700"/>
    <w:rsid w:val="00C8381C"/>
    <w:rsid w:val="00C83E8A"/>
    <w:rsid w:val="00C84EFE"/>
    <w:rsid w:val="00C917D2"/>
    <w:rsid w:val="00C91F46"/>
    <w:rsid w:val="00C928C3"/>
    <w:rsid w:val="00C97C2B"/>
    <w:rsid w:val="00CA24BE"/>
    <w:rsid w:val="00CA2AD2"/>
    <w:rsid w:val="00CA3E3E"/>
    <w:rsid w:val="00CB0837"/>
    <w:rsid w:val="00CB0C06"/>
    <w:rsid w:val="00CB119B"/>
    <w:rsid w:val="00CB691D"/>
    <w:rsid w:val="00CC0A9E"/>
    <w:rsid w:val="00CC1C15"/>
    <w:rsid w:val="00CC3149"/>
    <w:rsid w:val="00CC4225"/>
    <w:rsid w:val="00CC5329"/>
    <w:rsid w:val="00CC612B"/>
    <w:rsid w:val="00CD07A2"/>
    <w:rsid w:val="00CD2D9D"/>
    <w:rsid w:val="00CD65B3"/>
    <w:rsid w:val="00CD722F"/>
    <w:rsid w:val="00CE2993"/>
    <w:rsid w:val="00CE5900"/>
    <w:rsid w:val="00CE61B3"/>
    <w:rsid w:val="00CE68D7"/>
    <w:rsid w:val="00CF6F91"/>
    <w:rsid w:val="00CF7E80"/>
    <w:rsid w:val="00D02CBC"/>
    <w:rsid w:val="00D132AD"/>
    <w:rsid w:val="00D1420E"/>
    <w:rsid w:val="00D154AF"/>
    <w:rsid w:val="00D16898"/>
    <w:rsid w:val="00D21040"/>
    <w:rsid w:val="00D25780"/>
    <w:rsid w:val="00D36E6C"/>
    <w:rsid w:val="00D41CD0"/>
    <w:rsid w:val="00D4227A"/>
    <w:rsid w:val="00D5108E"/>
    <w:rsid w:val="00D52DF5"/>
    <w:rsid w:val="00D54015"/>
    <w:rsid w:val="00D55A62"/>
    <w:rsid w:val="00D56DC8"/>
    <w:rsid w:val="00D639B6"/>
    <w:rsid w:val="00D647E6"/>
    <w:rsid w:val="00D64A71"/>
    <w:rsid w:val="00D6521A"/>
    <w:rsid w:val="00D701E6"/>
    <w:rsid w:val="00D73576"/>
    <w:rsid w:val="00D7667B"/>
    <w:rsid w:val="00D81515"/>
    <w:rsid w:val="00D848F1"/>
    <w:rsid w:val="00D84D54"/>
    <w:rsid w:val="00D917CB"/>
    <w:rsid w:val="00D957A2"/>
    <w:rsid w:val="00DA42FC"/>
    <w:rsid w:val="00DA4AD3"/>
    <w:rsid w:val="00DA635B"/>
    <w:rsid w:val="00DA65F1"/>
    <w:rsid w:val="00DA7FBD"/>
    <w:rsid w:val="00DB20CE"/>
    <w:rsid w:val="00DB2284"/>
    <w:rsid w:val="00DB50C1"/>
    <w:rsid w:val="00DC17C5"/>
    <w:rsid w:val="00DC3B55"/>
    <w:rsid w:val="00DD23A5"/>
    <w:rsid w:val="00DD353C"/>
    <w:rsid w:val="00DD399C"/>
    <w:rsid w:val="00DD7716"/>
    <w:rsid w:val="00DE3026"/>
    <w:rsid w:val="00DE56C0"/>
    <w:rsid w:val="00DE5C0C"/>
    <w:rsid w:val="00DE69FE"/>
    <w:rsid w:val="00DE74DE"/>
    <w:rsid w:val="00DF0935"/>
    <w:rsid w:val="00DF0BFE"/>
    <w:rsid w:val="00DF4056"/>
    <w:rsid w:val="00DF44F7"/>
    <w:rsid w:val="00DF4911"/>
    <w:rsid w:val="00DF78BA"/>
    <w:rsid w:val="00E01C31"/>
    <w:rsid w:val="00E04670"/>
    <w:rsid w:val="00E05091"/>
    <w:rsid w:val="00E0526C"/>
    <w:rsid w:val="00E06745"/>
    <w:rsid w:val="00E06B9C"/>
    <w:rsid w:val="00E10DB3"/>
    <w:rsid w:val="00E11262"/>
    <w:rsid w:val="00E12668"/>
    <w:rsid w:val="00E14820"/>
    <w:rsid w:val="00E16FC7"/>
    <w:rsid w:val="00E2130C"/>
    <w:rsid w:val="00E218DC"/>
    <w:rsid w:val="00E25F55"/>
    <w:rsid w:val="00E2621D"/>
    <w:rsid w:val="00E26FAF"/>
    <w:rsid w:val="00E344F1"/>
    <w:rsid w:val="00E3625C"/>
    <w:rsid w:val="00E425C8"/>
    <w:rsid w:val="00E426AA"/>
    <w:rsid w:val="00E42C91"/>
    <w:rsid w:val="00E4748E"/>
    <w:rsid w:val="00E5195A"/>
    <w:rsid w:val="00E54B4F"/>
    <w:rsid w:val="00E62032"/>
    <w:rsid w:val="00E626A1"/>
    <w:rsid w:val="00E63093"/>
    <w:rsid w:val="00E63E94"/>
    <w:rsid w:val="00E66C46"/>
    <w:rsid w:val="00E671AF"/>
    <w:rsid w:val="00E72DA5"/>
    <w:rsid w:val="00E72F45"/>
    <w:rsid w:val="00E73675"/>
    <w:rsid w:val="00E7467B"/>
    <w:rsid w:val="00E779C9"/>
    <w:rsid w:val="00E81C88"/>
    <w:rsid w:val="00E83DAC"/>
    <w:rsid w:val="00E866D4"/>
    <w:rsid w:val="00E870BB"/>
    <w:rsid w:val="00E87389"/>
    <w:rsid w:val="00E944B9"/>
    <w:rsid w:val="00EA083D"/>
    <w:rsid w:val="00EA0F6E"/>
    <w:rsid w:val="00EA279F"/>
    <w:rsid w:val="00EA546E"/>
    <w:rsid w:val="00EA7C7A"/>
    <w:rsid w:val="00EB2D6C"/>
    <w:rsid w:val="00EB3642"/>
    <w:rsid w:val="00EB5AA6"/>
    <w:rsid w:val="00EC7263"/>
    <w:rsid w:val="00ED119D"/>
    <w:rsid w:val="00ED191B"/>
    <w:rsid w:val="00ED277A"/>
    <w:rsid w:val="00EE5900"/>
    <w:rsid w:val="00EE6C61"/>
    <w:rsid w:val="00EF2670"/>
    <w:rsid w:val="00EF4208"/>
    <w:rsid w:val="00EF5238"/>
    <w:rsid w:val="00EF7411"/>
    <w:rsid w:val="00F0247A"/>
    <w:rsid w:val="00F04A66"/>
    <w:rsid w:val="00F0585D"/>
    <w:rsid w:val="00F066B7"/>
    <w:rsid w:val="00F06F3A"/>
    <w:rsid w:val="00F13BFA"/>
    <w:rsid w:val="00F15A53"/>
    <w:rsid w:val="00F16190"/>
    <w:rsid w:val="00F168AC"/>
    <w:rsid w:val="00F21122"/>
    <w:rsid w:val="00F21179"/>
    <w:rsid w:val="00F21B13"/>
    <w:rsid w:val="00F25A6B"/>
    <w:rsid w:val="00F25E80"/>
    <w:rsid w:val="00F26E2D"/>
    <w:rsid w:val="00F30142"/>
    <w:rsid w:val="00F31345"/>
    <w:rsid w:val="00F32054"/>
    <w:rsid w:val="00F32AA5"/>
    <w:rsid w:val="00F336CA"/>
    <w:rsid w:val="00F34904"/>
    <w:rsid w:val="00F370F2"/>
    <w:rsid w:val="00F4061D"/>
    <w:rsid w:val="00F40D63"/>
    <w:rsid w:val="00F425BC"/>
    <w:rsid w:val="00F448A8"/>
    <w:rsid w:val="00F47FA7"/>
    <w:rsid w:val="00F51BB4"/>
    <w:rsid w:val="00F54D88"/>
    <w:rsid w:val="00F55A95"/>
    <w:rsid w:val="00F5608A"/>
    <w:rsid w:val="00F60B79"/>
    <w:rsid w:val="00F7028C"/>
    <w:rsid w:val="00F745E9"/>
    <w:rsid w:val="00F80FEB"/>
    <w:rsid w:val="00F83760"/>
    <w:rsid w:val="00F84FA5"/>
    <w:rsid w:val="00F85ADD"/>
    <w:rsid w:val="00F86724"/>
    <w:rsid w:val="00F9349D"/>
    <w:rsid w:val="00F952D9"/>
    <w:rsid w:val="00F96785"/>
    <w:rsid w:val="00FA0061"/>
    <w:rsid w:val="00FA3B17"/>
    <w:rsid w:val="00FB3A26"/>
    <w:rsid w:val="00FB7D57"/>
    <w:rsid w:val="00FD024F"/>
    <w:rsid w:val="00FE230F"/>
    <w:rsid w:val="00FE724D"/>
    <w:rsid w:val="00FE7C3B"/>
    <w:rsid w:val="00FF25A0"/>
    <w:rsid w:val="00FF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235873C"/>
  <w15:docId w15:val="{7FDB8BB9-6889-4138-B542-580CC389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38"/>
  </w:style>
  <w:style w:type="paragraph" w:styleId="Heading1">
    <w:name w:val="heading 1"/>
    <w:basedOn w:val="Normal"/>
    <w:next w:val="Normal"/>
    <w:link w:val="Heading1Char"/>
    <w:qFormat/>
    <w:rsid w:val="00814313"/>
    <w:pPr>
      <w:keepNext/>
      <w:numPr>
        <w:numId w:val="1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14313"/>
    <w:pPr>
      <w:keepNext/>
      <w:numPr>
        <w:ilvl w:val="1"/>
        <w:numId w:val="13"/>
      </w:numPr>
      <w:spacing w:before="240" w:after="60" w:line="240" w:lineRule="auto"/>
      <w:outlineLvl w:val="1"/>
    </w:pPr>
    <w:rPr>
      <w:rFonts w:ascii="Arial" w:eastAsia="Times New Roman" w:hAnsi="Arial" w:cs="Times New Roman"/>
      <w:b/>
      <w:bCs/>
      <w:i/>
      <w:iCs/>
      <w:sz w:val="28"/>
      <w:szCs w:val="28"/>
      <w:lang w:val="x-none" w:eastAsia="x-none"/>
    </w:rPr>
  </w:style>
  <w:style w:type="paragraph" w:styleId="Heading3">
    <w:name w:val="heading 3"/>
    <w:basedOn w:val="Normal"/>
    <w:next w:val="Normal"/>
    <w:link w:val="Heading3Char"/>
    <w:qFormat/>
    <w:rsid w:val="00814313"/>
    <w:pPr>
      <w:keepNext/>
      <w:numPr>
        <w:ilvl w:val="2"/>
        <w:numId w:val="13"/>
      </w:numPr>
      <w:spacing w:before="240" w:after="60" w:line="240" w:lineRule="auto"/>
      <w:outlineLvl w:val="2"/>
    </w:pPr>
    <w:rPr>
      <w:rFonts w:ascii="Arial" w:eastAsia="Times New Roman" w:hAnsi="Arial" w:cs="Times New Roman"/>
      <w:b/>
      <w:bCs/>
      <w:sz w:val="26"/>
      <w:szCs w:val="26"/>
      <w:lang w:val="x-none" w:eastAsia="x-none"/>
    </w:rPr>
  </w:style>
  <w:style w:type="paragraph" w:styleId="Heading4">
    <w:name w:val="heading 4"/>
    <w:basedOn w:val="Normal"/>
    <w:next w:val="Normal"/>
    <w:link w:val="Heading4Char"/>
    <w:uiPriority w:val="9"/>
    <w:qFormat/>
    <w:rsid w:val="00814313"/>
    <w:pPr>
      <w:keepNext/>
      <w:numPr>
        <w:ilvl w:val="3"/>
        <w:numId w:val="13"/>
      </w:numPr>
      <w:spacing w:after="0" w:line="240" w:lineRule="auto"/>
      <w:jc w:val="right"/>
      <w:outlineLvl w:val="3"/>
    </w:pPr>
    <w:rPr>
      <w:rFonts w:ascii="Arial" w:eastAsia="Times New Roman" w:hAnsi="Arial" w:cs="Times New Roman"/>
      <w:b/>
      <w:sz w:val="24"/>
      <w:szCs w:val="32"/>
      <w:lang w:val="x-none" w:eastAsia="x-none"/>
    </w:rPr>
  </w:style>
  <w:style w:type="paragraph" w:styleId="Heading5">
    <w:name w:val="heading 5"/>
    <w:basedOn w:val="Normal"/>
    <w:next w:val="Normal"/>
    <w:link w:val="Heading5Char"/>
    <w:qFormat/>
    <w:rsid w:val="00814313"/>
    <w:pPr>
      <w:keepNext/>
      <w:numPr>
        <w:ilvl w:val="4"/>
        <w:numId w:val="13"/>
      </w:numPr>
      <w:spacing w:before="120" w:after="0" w:line="240" w:lineRule="auto"/>
      <w:jc w:val="right"/>
      <w:outlineLvl w:val="4"/>
    </w:pPr>
    <w:rPr>
      <w:rFonts w:ascii="Arial" w:eastAsia="Times New Roman" w:hAnsi="Arial" w:cs="Times New Roman"/>
      <w:b/>
      <w:bCs/>
      <w:i/>
      <w:sz w:val="24"/>
      <w:szCs w:val="24"/>
    </w:rPr>
  </w:style>
  <w:style w:type="paragraph" w:styleId="Heading6">
    <w:name w:val="heading 6"/>
    <w:basedOn w:val="Normal"/>
    <w:next w:val="Normal"/>
    <w:link w:val="Heading6Char"/>
    <w:qFormat/>
    <w:rsid w:val="00814313"/>
    <w:pPr>
      <w:numPr>
        <w:ilvl w:val="5"/>
        <w:numId w:val="13"/>
      </w:num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F5238"/>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EF5238"/>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EF5238"/>
    <w:pPr>
      <w:ind w:left="720"/>
      <w:contextualSpacing/>
    </w:pPr>
  </w:style>
  <w:style w:type="character" w:customStyle="1" w:styleId="dnnalignleft">
    <w:name w:val="dnnalignleft"/>
    <w:rsid w:val="00EF5238"/>
  </w:style>
  <w:style w:type="character" w:customStyle="1" w:styleId="fontstyle11">
    <w:name w:val="fontstyle11"/>
    <w:basedOn w:val="DefaultParagraphFont"/>
    <w:rsid w:val="002B1D63"/>
    <w:rPr>
      <w:rFonts w:ascii="Times New Roman" w:hAnsi="Times New Roman" w:cs="Times New Roman" w:hint="default"/>
      <w:b/>
      <w:bCs/>
      <w:i w:val="0"/>
      <w:iCs w:val="0"/>
      <w:color w:val="000000"/>
      <w:sz w:val="26"/>
      <w:szCs w:val="26"/>
    </w:rPr>
  </w:style>
  <w:style w:type="paragraph" w:styleId="BodyText">
    <w:name w:val="Body Text"/>
    <w:basedOn w:val="Normal"/>
    <w:link w:val="BodyTextChar"/>
    <w:uiPriority w:val="1"/>
    <w:qFormat/>
    <w:rsid w:val="00622804"/>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22804"/>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62280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53"/>
    <w:rPr>
      <w:rFonts w:ascii="Segoe UI" w:hAnsi="Segoe UI" w:cs="Segoe UI"/>
      <w:sz w:val="18"/>
      <w:szCs w:val="18"/>
    </w:rPr>
  </w:style>
  <w:style w:type="character" w:styleId="CommentReference">
    <w:name w:val="annotation reference"/>
    <w:basedOn w:val="DefaultParagraphFont"/>
    <w:uiPriority w:val="99"/>
    <w:semiHidden/>
    <w:unhideWhenUsed/>
    <w:rsid w:val="00884D53"/>
    <w:rPr>
      <w:sz w:val="16"/>
      <w:szCs w:val="16"/>
    </w:rPr>
  </w:style>
  <w:style w:type="paragraph" w:styleId="CommentText">
    <w:name w:val="annotation text"/>
    <w:basedOn w:val="Normal"/>
    <w:link w:val="CommentTextChar"/>
    <w:uiPriority w:val="99"/>
    <w:semiHidden/>
    <w:unhideWhenUsed/>
    <w:rsid w:val="00884D53"/>
    <w:pPr>
      <w:spacing w:line="240" w:lineRule="auto"/>
    </w:pPr>
    <w:rPr>
      <w:sz w:val="20"/>
      <w:szCs w:val="20"/>
    </w:rPr>
  </w:style>
  <w:style w:type="character" w:customStyle="1" w:styleId="CommentTextChar">
    <w:name w:val="Comment Text Char"/>
    <w:basedOn w:val="DefaultParagraphFont"/>
    <w:link w:val="CommentText"/>
    <w:uiPriority w:val="99"/>
    <w:semiHidden/>
    <w:rsid w:val="00884D53"/>
    <w:rPr>
      <w:sz w:val="20"/>
      <w:szCs w:val="20"/>
    </w:rPr>
  </w:style>
  <w:style w:type="paragraph" w:styleId="CommentSubject">
    <w:name w:val="annotation subject"/>
    <w:basedOn w:val="CommentText"/>
    <w:next w:val="CommentText"/>
    <w:link w:val="CommentSubjectChar"/>
    <w:uiPriority w:val="99"/>
    <w:semiHidden/>
    <w:unhideWhenUsed/>
    <w:rsid w:val="00884D53"/>
    <w:rPr>
      <w:b/>
      <w:bCs/>
    </w:rPr>
  </w:style>
  <w:style w:type="character" w:customStyle="1" w:styleId="CommentSubjectChar">
    <w:name w:val="Comment Subject Char"/>
    <w:basedOn w:val="CommentTextChar"/>
    <w:link w:val="CommentSubject"/>
    <w:uiPriority w:val="99"/>
    <w:semiHidden/>
    <w:rsid w:val="00884D53"/>
    <w:rPr>
      <w:b/>
      <w:bCs/>
      <w:sz w:val="20"/>
      <w:szCs w:val="20"/>
    </w:rPr>
  </w:style>
  <w:style w:type="paragraph" w:styleId="Revision">
    <w:name w:val="Revision"/>
    <w:hidden/>
    <w:uiPriority w:val="99"/>
    <w:semiHidden/>
    <w:rsid w:val="00A70EE8"/>
    <w:pPr>
      <w:spacing w:after="0" w:line="240" w:lineRule="auto"/>
    </w:pPr>
  </w:style>
  <w:style w:type="character" w:styleId="Strong">
    <w:name w:val="Strong"/>
    <w:basedOn w:val="DefaultParagraphFont"/>
    <w:uiPriority w:val="22"/>
    <w:qFormat/>
    <w:rsid w:val="005E3E11"/>
    <w:rPr>
      <w:b/>
      <w:bCs/>
    </w:rPr>
  </w:style>
  <w:style w:type="character" w:styleId="Emphasis">
    <w:name w:val="Emphasis"/>
    <w:uiPriority w:val="20"/>
    <w:qFormat/>
    <w:rsid w:val="006D357E"/>
    <w:rPr>
      <w:i/>
      <w:iCs/>
    </w:rPr>
  </w:style>
  <w:style w:type="paragraph" w:styleId="NormalWeb">
    <w:name w:val="Normal (Web)"/>
    <w:basedOn w:val="Normal"/>
    <w:uiPriority w:val="99"/>
    <w:semiHidden/>
    <w:unhideWhenUsed/>
    <w:rsid w:val="009E1C25"/>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46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13B"/>
  </w:style>
  <w:style w:type="paragraph" w:styleId="Footer">
    <w:name w:val="footer"/>
    <w:basedOn w:val="Normal"/>
    <w:link w:val="FooterChar"/>
    <w:uiPriority w:val="99"/>
    <w:unhideWhenUsed/>
    <w:rsid w:val="0046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13B"/>
  </w:style>
  <w:style w:type="character" w:customStyle="1" w:styleId="Heading1Char">
    <w:name w:val="Heading 1 Char"/>
    <w:basedOn w:val="DefaultParagraphFont"/>
    <w:link w:val="Heading1"/>
    <w:rsid w:val="00814313"/>
    <w:rPr>
      <w:rFonts w:ascii="Arial" w:eastAsia="Times New Roman" w:hAnsi="Arial" w:cs="Arial"/>
      <w:b/>
      <w:bCs/>
      <w:kern w:val="32"/>
      <w:sz w:val="32"/>
      <w:szCs w:val="32"/>
    </w:rPr>
  </w:style>
  <w:style w:type="character" w:customStyle="1" w:styleId="Heading2Char">
    <w:name w:val="Heading 2 Char"/>
    <w:basedOn w:val="DefaultParagraphFont"/>
    <w:link w:val="Heading2"/>
    <w:rsid w:val="00814313"/>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rsid w:val="00814313"/>
    <w:rPr>
      <w:rFonts w:ascii="Arial" w:eastAsia="Times New Roman" w:hAnsi="Arial" w:cs="Times New Roman"/>
      <w:b/>
      <w:bCs/>
      <w:sz w:val="26"/>
      <w:szCs w:val="26"/>
      <w:lang w:val="x-none" w:eastAsia="x-none"/>
    </w:rPr>
  </w:style>
  <w:style w:type="character" w:customStyle="1" w:styleId="Heading4Char">
    <w:name w:val="Heading 4 Char"/>
    <w:basedOn w:val="DefaultParagraphFont"/>
    <w:link w:val="Heading4"/>
    <w:uiPriority w:val="9"/>
    <w:rsid w:val="00814313"/>
    <w:rPr>
      <w:rFonts w:ascii="Arial" w:eastAsia="Times New Roman" w:hAnsi="Arial" w:cs="Times New Roman"/>
      <w:b/>
      <w:sz w:val="24"/>
      <w:szCs w:val="32"/>
      <w:lang w:val="x-none" w:eastAsia="x-none"/>
    </w:rPr>
  </w:style>
  <w:style w:type="character" w:customStyle="1" w:styleId="Heading5Char">
    <w:name w:val="Heading 5 Char"/>
    <w:basedOn w:val="DefaultParagraphFont"/>
    <w:link w:val="Heading5"/>
    <w:rsid w:val="00814313"/>
    <w:rPr>
      <w:rFonts w:ascii="Arial" w:eastAsia="Times New Roman" w:hAnsi="Arial" w:cs="Times New Roman"/>
      <w:b/>
      <w:bCs/>
      <w:i/>
      <w:sz w:val="24"/>
      <w:szCs w:val="24"/>
    </w:rPr>
  </w:style>
  <w:style w:type="character" w:customStyle="1" w:styleId="Heading6Char">
    <w:name w:val="Heading 6 Char"/>
    <w:basedOn w:val="DefaultParagraphFont"/>
    <w:link w:val="Heading6"/>
    <w:rsid w:val="00814313"/>
    <w:rPr>
      <w:rFonts w:ascii="Arial" w:eastAsia="Times New Roman"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CA3C-73BF-4421-B04F-F300EE17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4063</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A1</dc:creator>
  <cp:keywords/>
  <dc:description/>
  <cp:lastModifiedBy>van van THAN</cp:lastModifiedBy>
  <cp:revision>24</cp:revision>
  <cp:lastPrinted>2020-03-04T04:50:00Z</cp:lastPrinted>
  <dcterms:created xsi:type="dcterms:W3CDTF">2025-08-26T15:05:00Z</dcterms:created>
  <dcterms:modified xsi:type="dcterms:W3CDTF">2025-08-30T03:06:00Z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